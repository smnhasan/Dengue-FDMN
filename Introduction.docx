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6008E" w14:textId="77777777" w:rsidR="00A1063B" w:rsidRDefault="00601522" w:rsidP="00A1063B">
      <w:pPr>
        <w:jc w:val="both"/>
        <w:rPr>
          <w:ins w:id="0" w:author="Nayeem Hasan" w:date="2023-09-08T16:01:00Z"/>
          <w:rFonts w:ascii="Times New Roman" w:hAnsi="Times New Roman" w:cs="Times New Roman"/>
          <w:sz w:val="24"/>
          <w:szCs w:val="24"/>
          <w:shd w:val="clear" w:color="auto" w:fill="FFFFFF"/>
        </w:rPr>
      </w:pPr>
      <w:r w:rsidRPr="00A1063B">
        <w:rPr>
          <w:rFonts w:ascii="Times New Roman" w:hAnsi="Times New Roman" w:cs="Times New Roman"/>
          <w:b/>
          <w:bCs/>
          <w:sz w:val="24"/>
          <w:szCs w:val="24"/>
          <w:shd w:val="clear" w:color="auto" w:fill="FFFFFF"/>
          <w:rPrChange w:id="1" w:author="Nayeem Hasan" w:date="2023-09-08T15:59:00Z">
            <w:rPr>
              <w:rFonts w:ascii="Times New Roman" w:hAnsi="Times New Roman" w:cs="Times New Roman"/>
              <w:b/>
              <w:bCs/>
              <w:shd w:val="clear" w:color="auto" w:fill="FFFFFF"/>
            </w:rPr>
          </w:rPrChange>
        </w:rPr>
        <w:t>Introduction</w:t>
      </w:r>
    </w:p>
    <w:p w14:paraId="38E85526" w14:textId="59B1AC3B" w:rsidR="00930A15" w:rsidRPr="00A1063B" w:rsidDel="00A1063B" w:rsidRDefault="00601522" w:rsidP="00A1063B">
      <w:pPr>
        <w:ind w:firstLine="720"/>
        <w:jc w:val="both"/>
        <w:rPr>
          <w:del w:id="2" w:author="Nayeem Hasan" w:date="2023-09-08T16:01:00Z"/>
          <w:rFonts w:ascii="Times New Roman" w:hAnsi="Times New Roman" w:cs="Times New Roman"/>
          <w:sz w:val="24"/>
          <w:szCs w:val="24"/>
          <w:rPrChange w:id="3" w:author="Nayeem Hasan" w:date="2023-09-08T15:59:00Z">
            <w:rPr>
              <w:del w:id="4" w:author="Nayeem Hasan" w:date="2023-09-08T16:01:00Z"/>
              <w:rFonts w:ascii="Times New Roman" w:hAnsi="Times New Roman" w:cs="Times New Roman"/>
            </w:rPr>
          </w:rPrChange>
        </w:rPr>
        <w:pPrChange w:id="5" w:author="Nayeem Hasan" w:date="2023-09-08T16:01:00Z">
          <w:pPr>
            <w:jc w:val="both"/>
          </w:pPr>
        </w:pPrChange>
      </w:pPr>
      <w:del w:id="6" w:author="Nayeem Hasan" w:date="2023-09-08T16:01:00Z">
        <w:r w:rsidRPr="00A1063B" w:rsidDel="00A1063B">
          <w:rPr>
            <w:rFonts w:ascii="Times New Roman" w:hAnsi="Times New Roman" w:cs="Times New Roman"/>
            <w:b/>
            <w:bCs/>
            <w:sz w:val="24"/>
            <w:szCs w:val="24"/>
            <w:shd w:val="clear" w:color="auto" w:fill="FFFFFF"/>
            <w:rPrChange w:id="7" w:author="Nayeem Hasan" w:date="2023-09-08T15:59:00Z">
              <w:rPr>
                <w:rFonts w:ascii="Times New Roman" w:hAnsi="Times New Roman" w:cs="Times New Roman"/>
                <w:b/>
                <w:bCs/>
                <w:shd w:val="clear" w:color="auto" w:fill="FFFFFF"/>
              </w:rPr>
            </w:rPrChange>
          </w:rPr>
          <w:delText>:</w:delText>
        </w:r>
        <w:r w:rsidRPr="00A1063B" w:rsidDel="00A1063B">
          <w:rPr>
            <w:rFonts w:ascii="Times New Roman" w:hAnsi="Times New Roman" w:cs="Times New Roman"/>
            <w:sz w:val="24"/>
            <w:szCs w:val="24"/>
            <w:shd w:val="clear" w:color="auto" w:fill="FFFFFF"/>
            <w:rPrChange w:id="8" w:author="Nayeem Hasan" w:date="2023-09-08T15:59:00Z">
              <w:rPr>
                <w:rFonts w:ascii="Times New Roman" w:hAnsi="Times New Roman" w:cs="Times New Roman"/>
                <w:shd w:val="clear" w:color="auto" w:fill="FFFFFF"/>
              </w:rPr>
            </w:rPrChange>
          </w:rPr>
          <w:delText xml:space="preserve"> </w:delText>
        </w:r>
      </w:del>
      <w:r w:rsidR="002A7958" w:rsidRPr="00A1063B">
        <w:rPr>
          <w:rFonts w:ascii="Times New Roman" w:hAnsi="Times New Roman" w:cs="Times New Roman"/>
          <w:sz w:val="24"/>
          <w:szCs w:val="24"/>
          <w:rPrChange w:id="9" w:author="Nayeem Hasan" w:date="2023-09-08T15:59:00Z">
            <w:rPr>
              <w:rFonts w:ascii="Times New Roman" w:hAnsi="Times New Roman" w:cs="Times New Roman"/>
            </w:rPr>
          </w:rPrChange>
        </w:rPr>
        <w:t xml:space="preserve">Dengue, a mosquito-borne viral disease primarily transmitted by </w:t>
      </w:r>
      <w:r w:rsidR="002A7958" w:rsidRPr="00A1063B">
        <w:rPr>
          <w:rFonts w:ascii="Times New Roman" w:hAnsi="Times New Roman" w:cs="Times New Roman"/>
          <w:i/>
          <w:iCs/>
          <w:sz w:val="24"/>
          <w:szCs w:val="24"/>
          <w:rPrChange w:id="10" w:author="Nayeem Hasan" w:date="2023-09-08T15:59:00Z">
            <w:rPr>
              <w:rFonts w:ascii="Times New Roman" w:hAnsi="Times New Roman" w:cs="Times New Roman"/>
              <w:i/>
              <w:iCs/>
            </w:rPr>
          </w:rPrChange>
        </w:rPr>
        <w:t>Aedes aegypti</w:t>
      </w:r>
      <w:r w:rsidR="002A7958" w:rsidRPr="00A1063B">
        <w:rPr>
          <w:rFonts w:ascii="Times New Roman" w:hAnsi="Times New Roman" w:cs="Times New Roman"/>
          <w:sz w:val="24"/>
          <w:szCs w:val="24"/>
          <w:rPrChange w:id="11" w:author="Nayeem Hasan" w:date="2023-09-08T15:59:00Z">
            <w:rPr>
              <w:rFonts w:ascii="Times New Roman" w:hAnsi="Times New Roman" w:cs="Times New Roman"/>
            </w:rPr>
          </w:rPrChange>
        </w:rPr>
        <w:t xml:space="preserve"> mosquitoes, has become endemic in Bangladesh</w:t>
      </w:r>
      <w:r w:rsidR="00E662BE" w:rsidRPr="00A1063B">
        <w:rPr>
          <w:rFonts w:ascii="Times New Roman" w:hAnsi="Times New Roman" w:cs="Times New Roman"/>
          <w:sz w:val="24"/>
          <w:szCs w:val="24"/>
          <w:rPrChange w:id="12" w:author="Nayeem Hasan" w:date="2023-09-08T15:59:00Z">
            <w:rPr>
              <w:rFonts w:ascii="Times New Roman" w:hAnsi="Times New Roman" w:cs="Times New Roman"/>
            </w:rPr>
          </w:rPrChange>
        </w:rPr>
        <w:t xml:space="preserve">. </w:t>
      </w:r>
      <w:r w:rsidR="002A7958" w:rsidRPr="00A1063B">
        <w:rPr>
          <w:rFonts w:ascii="Times New Roman" w:hAnsi="Times New Roman" w:cs="Times New Roman"/>
          <w:sz w:val="24"/>
          <w:szCs w:val="24"/>
          <w:rPrChange w:id="13" w:author="Nayeem Hasan" w:date="2023-09-08T15:59:00Z">
            <w:rPr>
              <w:rFonts w:ascii="Times New Roman" w:hAnsi="Times New Roman" w:cs="Times New Roman"/>
            </w:rPr>
          </w:rPrChange>
        </w:rPr>
        <w:t>Since its initial record in the 1960s when the country was known as East Pakistan, the incidence of dengue has been on the rise, especially after 2010. This upward trend can be attributed to Bangladesh's favorable climate conditions, such as increased rainfall, higher temperatures, and higher population density, among other factors</w:t>
      </w:r>
      <w:r w:rsidR="002A7958" w:rsidRPr="00A1063B">
        <w:rPr>
          <w:rFonts w:ascii="Times New Roman" w:hAnsi="Times New Roman" w:cs="Times New Roman"/>
          <w:color w:val="374151"/>
          <w:sz w:val="24"/>
          <w:szCs w:val="24"/>
          <w:shd w:val="clear" w:color="auto" w:fill="F7F7F8"/>
          <w:rPrChange w:id="14" w:author="Nayeem Hasan" w:date="2023-09-08T15:59:00Z">
            <w:rPr>
              <w:rFonts w:ascii="Times New Roman" w:hAnsi="Times New Roman" w:cs="Times New Roman"/>
              <w:color w:val="374151"/>
              <w:shd w:val="clear" w:color="auto" w:fill="F7F7F8"/>
            </w:rPr>
          </w:rPrChange>
        </w:rPr>
        <w:t xml:space="preserve"> </w:t>
      </w:r>
      <w:sdt>
        <w:sdtPr>
          <w:rPr>
            <w:rFonts w:ascii="Times New Roman" w:hAnsi="Times New Roman" w:cs="Times New Roman"/>
            <w:color w:val="000000"/>
            <w:sz w:val="24"/>
            <w:szCs w:val="24"/>
            <w:rPrChange w:id="15" w:author="Nayeem Hasan" w:date="2023-09-08T15:59:00Z">
              <w:rPr>
                <w:rFonts w:ascii="Times New Roman" w:hAnsi="Times New Roman" w:cs="Times New Roman"/>
                <w:color w:val="000000"/>
              </w:rPr>
            </w:rPrChange>
          </w:rPr>
          <w:tag w:val="MENDELEY_CITATION_v3_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"/>
          <w:id w:val="-1107880653"/>
          <w:placeholder>
            <w:docPart w:val="DefaultPlaceholder_-1854013440"/>
          </w:placeholder>
        </w:sdtPr>
        <w:sdtContent>
          <w:r w:rsidR="002A7958" w:rsidRPr="00A1063B">
            <w:rPr>
              <w:rFonts w:ascii="Times New Roman" w:hAnsi="Times New Roman" w:cs="Times New Roman"/>
              <w:color w:val="000000"/>
              <w:sz w:val="24"/>
              <w:szCs w:val="24"/>
              <w:rPrChange w:id="16" w:author="Nayeem Hasan" w:date="2023-09-08T15:59:00Z">
                <w:rPr>
                  <w:rFonts w:ascii="Times New Roman" w:hAnsi="Times New Roman" w:cs="Times New Roman"/>
                  <w:color w:val="000000"/>
                </w:rPr>
              </w:rPrChange>
            </w:rPr>
            <w:t>[1]</w:t>
          </w:r>
        </w:sdtContent>
      </w:sdt>
      <w:r w:rsidRPr="00A1063B">
        <w:rPr>
          <w:rFonts w:ascii="Times New Roman" w:hAnsi="Times New Roman" w:cs="Times New Roman"/>
          <w:sz w:val="24"/>
          <w:szCs w:val="24"/>
          <w:rPrChange w:id="17" w:author="Nayeem Hasan" w:date="2023-09-08T15:59:00Z">
            <w:rPr>
              <w:rFonts w:ascii="Times New Roman" w:hAnsi="Times New Roman" w:cs="Times New Roman"/>
            </w:rPr>
          </w:rPrChange>
        </w:rPr>
        <w:t>.</w:t>
      </w:r>
      <w:r w:rsidR="00A13DC2" w:rsidRPr="00A1063B">
        <w:rPr>
          <w:rFonts w:ascii="Times New Roman" w:hAnsi="Times New Roman" w:cs="Times New Roman"/>
          <w:sz w:val="24"/>
          <w:szCs w:val="24"/>
          <w:rPrChange w:id="18" w:author="Nayeem Hasan" w:date="2023-09-08T15:59:00Z">
            <w:rPr>
              <w:rFonts w:ascii="Times New Roman" w:hAnsi="Times New Roman" w:cs="Times New Roman"/>
            </w:rPr>
          </w:rPrChange>
        </w:rPr>
        <w:t xml:space="preserve"> </w:t>
      </w:r>
      <w:r w:rsidR="00292077" w:rsidRPr="00A1063B">
        <w:rPr>
          <w:rFonts w:ascii="Times New Roman" w:hAnsi="Times New Roman" w:cs="Times New Roman"/>
          <w:sz w:val="24"/>
          <w:szCs w:val="24"/>
          <w:rPrChange w:id="19" w:author="Nayeem Hasan" w:date="2023-09-08T15:59:00Z">
            <w:rPr>
              <w:rFonts w:ascii="Times New Roman" w:hAnsi="Times New Roman" w:cs="Times New Roman"/>
            </w:rPr>
          </w:rPrChange>
        </w:rPr>
        <w:t xml:space="preserve">Due to global warming, Bangladesh has experienced increasing temperatures over the last few decades, which has notably boosted the vector efficiency of Aedes aegypti, the mosquito responsible for transmitting dengue </w:t>
      </w:r>
      <w:sdt>
        <w:sdtPr>
          <w:rPr>
            <w:rFonts w:ascii="Times New Roman" w:hAnsi="Times New Roman" w:cs="Times New Roman"/>
            <w:sz w:val="24"/>
            <w:szCs w:val="24"/>
            <w:rPrChange w:id="20" w:author="Nayeem Hasan" w:date="2023-09-08T15:59:00Z">
              <w:rPr>
                <w:rFonts w:ascii="Times New Roman" w:hAnsi="Times New Roman" w:cs="Times New Roman"/>
              </w:rPr>
            </w:rPrChange>
          </w:rPr>
          <w:tag w:val="MENDELEY_CITATION_v3_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"/>
          <w:id w:val="1728185797"/>
          <w:placeholder>
            <w:docPart w:val="DefaultPlaceholder_-1854013440"/>
          </w:placeholder>
        </w:sdtPr>
        <w:sdtContent>
          <w:r w:rsidR="002A7958" w:rsidRPr="00A1063B">
            <w:rPr>
              <w:rFonts w:ascii="Times New Roman" w:hAnsi="Times New Roman" w:cs="Times New Roman"/>
              <w:sz w:val="24"/>
              <w:szCs w:val="24"/>
              <w:rPrChange w:id="21" w:author="Nayeem Hasan" w:date="2023-09-08T15:59:00Z">
                <w:rPr>
                  <w:rFonts w:ascii="Times New Roman" w:hAnsi="Times New Roman" w:cs="Times New Roman"/>
                </w:rPr>
              </w:rPrChange>
            </w:rPr>
            <w:t>[2]</w:t>
          </w:r>
        </w:sdtContent>
      </w:sdt>
      <w:r w:rsidR="00292077" w:rsidRPr="00A1063B">
        <w:rPr>
          <w:rFonts w:ascii="Times New Roman" w:hAnsi="Times New Roman" w:cs="Times New Roman"/>
          <w:sz w:val="24"/>
          <w:szCs w:val="24"/>
          <w:rPrChange w:id="22" w:author="Nayeem Hasan" w:date="2023-09-08T15:59:00Z">
            <w:rPr>
              <w:rFonts w:ascii="Times New Roman" w:hAnsi="Times New Roman" w:cs="Times New Roman"/>
            </w:rPr>
          </w:rPrChange>
        </w:rPr>
        <w:t xml:space="preserve">. </w:t>
      </w:r>
      <w:r w:rsidR="001D687D" w:rsidRPr="00A1063B">
        <w:rPr>
          <w:rFonts w:ascii="Times New Roman" w:hAnsi="Times New Roman" w:cs="Times New Roman"/>
          <w:sz w:val="24"/>
          <w:szCs w:val="24"/>
          <w:rPrChange w:id="23" w:author="Nayeem Hasan" w:date="2023-09-08T15:59:00Z">
            <w:rPr>
              <w:rFonts w:ascii="Times New Roman" w:hAnsi="Times New Roman" w:cs="Times New Roman"/>
            </w:rPr>
          </w:rPrChange>
        </w:rPr>
        <w:t xml:space="preserve">Moreover, during the pre-COVID-19 era, the misinterpretation of dengue cases could lead to increased morbidity and mortality. This is due to the similarity in early-stage clinical and laboratory features between dengue and COVID-19, which may result in delayed or incorrect diagnoses, potentially exacerbating the impact of dengue </w:t>
      </w:r>
      <w:sdt>
        <w:sdtPr>
          <w:rPr>
            <w:rFonts w:ascii="Times New Roman" w:hAnsi="Times New Roman" w:cs="Times New Roman"/>
            <w:sz w:val="24"/>
            <w:szCs w:val="24"/>
            <w:rPrChange w:id="24" w:author="Nayeem Hasan" w:date="2023-09-08T15:59:00Z">
              <w:rPr>
                <w:rFonts w:ascii="Times New Roman" w:hAnsi="Times New Roman" w:cs="Times New Roman"/>
              </w:rPr>
            </w:rPrChange>
          </w:rPr>
          <w:tag w:val="MENDELEY_CITATION_v3_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"/>
          <w:id w:val="867112164"/>
          <w:placeholder>
            <w:docPart w:val="DefaultPlaceholder_-1854013440"/>
          </w:placeholder>
        </w:sdtPr>
        <w:sdtContent>
          <w:r w:rsidR="002A7958" w:rsidRPr="00A1063B">
            <w:rPr>
              <w:rFonts w:ascii="Times New Roman" w:hAnsi="Times New Roman" w:cs="Times New Roman"/>
              <w:sz w:val="24"/>
              <w:szCs w:val="24"/>
              <w:rPrChange w:id="25" w:author="Nayeem Hasan" w:date="2023-09-08T15:59:00Z">
                <w:rPr>
                  <w:rFonts w:ascii="Times New Roman" w:hAnsi="Times New Roman" w:cs="Times New Roman"/>
                </w:rPr>
              </w:rPrChange>
            </w:rPr>
            <w:t>[3]</w:t>
          </w:r>
        </w:sdtContent>
      </w:sdt>
      <w:r w:rsidR="00E969EA" w:rsidRPr="00A1063B">
        <w:rPr>
          <w:rFonts w:ascii="Times New Roman" w:hAnsi="Times New Roman" w:cs="Times New Roman"/>
          <w:sz w:val="24"/>
          <w:szCs w:val="24"/>
          <w:rPrChange w:id="26" w:author="Nayeem Hasan" w:date="2023-09-08T15:59:00Z">
            <w:rPr>
              <w:rFonts w:ascii="Times New Roman" w:hAnsi="Times New Roman" w:cs="Times New Roman"/>
            </w:rPr>
          </w:rPrChange>
        </w:rPr>
        <w:t>.</w:t>
      </w:r>
    </w:p>
    <w:p w14:paraId="3DD8197D" w14:textId="77777777" w:rsidR="00C13A22" w:rsidRPr="00A1063B" w:rsidRDefault="00C13A22" w:rsidP="00A1063B">
      <w:pPr>
        <w:ind w:firstLine="720"/>
        <w:jc w:val="both"/>
        <w:pPrChange w:id="27" w:author="Nayeem Hasan" w:date="2023-09-08T16:01:00Z">
          <w:pPr>
            <w:pStyle w:val="Default"/>
          </w:pPr>
        </w:pPrChange>
      </w:pPr>
    </w:p>
    <w:p w14:paraId="2F2E6552" w14:textId="1DDFF9F2" w:rsidR="00BF53AB" w:rsidRPr="00A1063B" w:rsidRDefault="00921842" w:rsidP="00A1063B">
      <w:pPr>
        <w:ind w:firstLine="720"/>
        <w:jc w:val="both"/>
        <w:rPr>
          <w:ins w:id="28" w:author="Nayeem Hasan" w:date="2023-08-09T03:28:00Z"/>
          <w:rFonts w:ascii="Times New Roman" w:hAnsi="Times New Roman" w:cs="Times New Roman"/>
          <w:sz w:val="24"/>
          <w:szCs w:val="24"/>
          <w:rPrChange w:id="29" w:author="Nayeem Hasan" w:date="2023-09-08T15:59:00Z">
            <w:rPr>
              <w:ins w:id="30" w:author="Nayeem Hasan" w:date="2023-08-09T03:28:00Z"/>
              <w:rFonts w:ascii="Times New Roman" w:hAnsi="Times New Roman" w:cs="Times New Roman"/>
            </w:rPr>
          </w:rPrChange>
        </w:rPr>
        <w:pPrChange w:id="31" w:author="Nayeem Hasan" w:date="2023-09-08T16:01:00Z">
          <w:pPr>
            <w:jc w:val="both"/>
          </w:pPr>
        </w:pPrChange>
      </w:pPr>
      <w:r w:rsidRPr="00A1063B">
        <w:rPr>
          <w:rFonts w:ascii="Times New Roman" w:hAnsi="Times New Roman" w:cs="Times New Roman"/>
          <w:sz w:val="24"/>
          <w:szCs w:val="24"/>
          <w:rPrChange w:id="32" w:author="Nayeem Hasan" w:date="2023-09-08T15:59:00Z">
            <w:rPr>
              <w:rFonts w:ascii="Times New Roman" w:hAnsi="Times New Roman" w:cs="Times New Roman"/>
            </w:rPr>
          </w:rPrChange>
        </w:rPr>
        <w:t>Among vulnerable populations, t</w:t>
      </w:r>
      <w:r w:rsidR="00C5152B" w:rsidRPr="00A1063B">
        <w:rPr>
          <w:rFonts w:ascii="Times New Roman" w:hAnsi="Times New Roman" w:cs="Times New Roman"/>
          <w:sz w:val="24"/>
          <w:szCs w:val="24"/>
          <w:rPrChange w:id="33" w:author="Nayeem Hasan" w:date="2023-09-08T15:59:00Z">
            <w:rPr>
              <w:rFonts w:ascii="Times New Roman" w:hAnsi="Times New Roman" w:cs="Times New Roman"/>
            </w:rPr>
          </w:rPrChange>
        </w:rPr>
        <w:t>he Rohingya refugee</w:t>
      </w:r>
      <w:r w:rsidR="0042046B" w:rsidRPr="00A1063B">
        <w:rPr>
          <w:rFonts w:ascii="Times New Roman" w:hAnsi="Times New Roman" w:cs="Times New Roman"/>
          <w:sz w:val="24"/>
          <w:szCs w:val="24"/>
          <w:rPrChange w:id="34" w:author="Nayeem Hasan" w:date="2023-09-08T15:59:00Z">
            <w:rPr>
              <w:rFonts w:ascii="Times New Roman" w:hAnsi="Times New Roman" w:cs="Times New Roman"/>
            </w:rPr>
          </w:rPrChange>
        </w:rPr>
        <w:t xml:space="preserve"> </w:t>
      </w:r>
      <w:r w:rsidR="00C5152B" w:rsidRPr="00A1063B">
        <w:rPr>
          <w:rFonts w:ascii="Times New Roman" w:hAnsi="Times New Roman" w:cs="Times New Roman"/>
          <w:sz w:val="24"/>
          <w:szCs w:val="24"/>
          <w:rPrChange w:id="35" w:author="Nayeem Hasan" w:date="2023-09-08T15:59:00Z">
            <w:rPr>
              <w:rFonts w:ascii="Times New Roman" w:hAnsi="Times New Roman" w:cs="Times New Roman"/>
            </w:rPr>
          </w:rPrChange>
        </w:rPr>
        <w:t xml:space="preserve">camps </w:t>
      </w:r>
      <w:del w:id="36" w:author="Nayeem Hasan" w:date="2023-09-08T16:04:00Z">
        <w:r w:rsidR="00C5152B" w:rsidRPr="00A1063B" w:rsidDel="00A1063B">
          <w:rPr>
            <w:rFonts w:ascii="Times New Roman" w:hAnsi="Times New Roman" w:cs="Times New Roman"/>
            <w:sz w:val="24"/>
            <w:szCs w:val="24"/>
            <w:rPrChange w:id="37" w:author="Nayeem Hasan" w:date="2023-09-08T15:59:00Z">
              <w:rPr>
                <w:rFonts w:ascii="Times New Roman" w:hAnsi="Times New Roman" w:cs="Times New Roman"/>
              </w:rPr>
            </w:rPrChange>
          </w:rPr>
          <w:delText>are</w:delText>
        </w:r>
        <w:r w:rsidR="00C13A22" w:rsidRPr="00A1063B" w:rsidDel="00A1063B">
          <w:rPr>
            <w:rFonts w:ascii="Times New Roman" w:hAnsi="Times New Roman" w:cs="Times New Roman"/>
            <w:sz w:val="24"/>
            <w:szCs w:val="24"/>
            <w:rPrChange w:id="38" w:author="Nayeem Hasan" w:date="2023-09-08T15:59:00Z">
              <w:rPr>
                <w:rFonts w:ascii="Times New Roman" w:hAnsi="Times New Roman" w:cs="Times New Roman"/>
              </w:rPr>
            </w:rPrChange>
          </w:rPr>
          <w:delText xml:space="preserve"> </w:delText>
        </w:r>
      </w:del>
      <w:ins w:id="39" w:author="Nayeem Hasan" w:date="2023-09-08T16:04:00Z">
        <w:r w:rsidR="00A1063B">
          <w:rPr>
            <w:rFonts w:ascii="Times New Roman" w:hAnsi="Times New Roman" w:cs="Times New Roman"/>
            <w:sz w:val="24"/>
            <w:szCs w:val="24"/>
          </w:rPr>
          <w:t>have been</w:t>
        </w:r>
        <w:r w:rsidR="00A1063B" w:rsidRPr="00A1063B">
          <w:rPr>
            <w:rFonts w:ascii="Times New Roman" w:hAnsi="Times New Roman" w:cs="Times New Roman"/>
            <w:sz w:val="24"/>
            <w:szCs w:val="24"/>
            <w:rPrChange w:id="40" w:author="Nayeem Hasan" w:date="2023-09-08T15:59:00Z">
              <w:rPr>
                <w:rFonts w:ascii="Times New Roman" w:hAnsi="Times New Roman" w:cs="Times New Roman"/>
              </w:rPr>
            </w:rPrChange>
          </w:rPr>
          <w:t xml:space="preserve"> </w:t>
        </w:r>
      </w:ins>
      <w:r w:rsidR="00C13A22" w:rsidRPr="00A1063B">
        <w:rPr>
          <w:rFonts w:ascii="Times New Roman" w:hAnsi="Times New Roman" w:cs="Times New Roman"/>
          <w:sz w:val="24"/>
          <w:szCs w:val="24"/>
          <w:rPrChange w:id="41" w:author="Nayeem Hasan" w:date="2023-09-08T15:59:00Z">
            <w:rPr>
              <w:rFonts w:ascii="Times New Roman" w:hAnsi="Times New Roman" w:cs="Times New Roman"/>
            </w:rPr>
          </w:rPrChange>
        </w:rPr>
        <w:t xml:space="preserve">one of the hotspots of dengue in Bangladesh for </w:t>
      </w:r>
      <w:ins w:id="42" w:author="Nayeem Hasan" w:date="2023-08-09T03:27:00Z">
        <w:r w:rsidR="00BF53AB" w:rsidRPr="00A1063B">
          <w:rPr>
            <w:rFonts w:ascii="Times New Roman" w:hAnsi="Times New Roman" w:cs="Times New Roman"/>
            <w:sz w:val="24"/>
            <w:szCs w:val="24"/>
            <w:rPrChange w:id="43" w:author="Nayeem Hasan" w:date="2023-09-08T15:59:00Z">
              <w:rPr>
                <w:rFonts w:ascii="Times New Roman" w:hAnsi="Times New Roman" w:cs="Times New Roman"/>
              </w:rPr>
            </w:rPrChange>
          </w:rPr>
          <w:t xml:space="preserve">the </w:t>
        </w:r>
      </w:ins>
      <w:r w:rsidR="00C13A22" w:rsidRPr="00A1063B">
        <w:rPr>
          <w:rFonts w:ascii="Times New Roman" w:hAnsi="Times New Roman" w:cs="Times New Roman"/>
          <w:sz w:val="24"/>
          <w:szCs w:val="24"/>
          <w:rPrChange w:id="44" w:author="Nayeem Hasan" w:date="2023-09-08T15:59:00Z">
            <w:rPr>
              <w:rFonts w:ascii="Times New Roman" w:hAnsi="Times New Roman" w:cs="Times New Roman"/>
            </w:rPr>
          </w:rPrChange>
        </w:rPr>
        <w:t xml:space="preserve">last few years. </w:t>
      </w:r>
      <w:r w:rsidR="00421519" w:rsidRPr="00A1063B">
        <w:rPr>
          <w:rFonts w:ascii="Times New Roman" w:hAnsi="Times New Roman" w:cs="Times New Roman"/>
          <w:sz w:val="24"/>
          <w:szCs w:val="24"/>
          <w:rPrChange w:id="45" w:author="Nayeem Hasan" w:date="2023-09-08T15:59:00Z">
            <w:rPr>
              <w:rFonts w:ascii="Times New Roman" w:hAnsi="Times New Roman" w:cs="Times New Roman"/>
            </w:rPr>
          </w:rPrChange>
        </w:rPr>
        <w:t xml:space="preserve">In comparison to the preceding years, this year has witnessed a notable surge in dengue cases, surpassing the occurrences in the surrounding local areas </w:t>
      </w:r>
      <w:sdt>
        <w:sdtPr>
          <w:rPr>
            <w:rFonts w:ascii="Times New Roman" w:hAnsi="Times New Roman" w:cs="Times New Roman"/>
            <w:sz w:val="24"/>
            <w:szCs w:val="24"/>
            <w:rPrChange w:id="46" w:author="Nayeem Hasan" w:date="2023-09-08T15:59:00Z">
              <w:rPr>
                <w:rFonts w:ascii="Times New Roman" w:hAnsi="Times New Roman" w:cs="Times New Roman"/>
              </w:rPr>
            </w:rPrChange>
          </w:rPr>
          <w:tag w:val="MENDELEY_CITATION_v3_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"/>
          <w:id w:val="1193740281"/>
          <w:placeholder>
            <w:docPart w:val="DefaultPlaceholder_-1854013440"/>
          </w:placeholder>
        </w:sdtPr>
        <w:sdtContent>
          <w:r w:rsidR="002A7958" w:rsidRPr="00A1063B">
            <w:rPr>
              <w:rFonts w:ascii="Times New Roman" w:hAnsi="Times New Roman" w:cs="Times New Roman"/>
              <w:sz w:val="24"/>
              <w:szCs w:val="24"/>
              <w:rPrChange w:id="47" w:author="Nayeem Hasan" w:date="2023-09-08T15:59:00Z">
                <w:rPr>
                  <w:rFonts w:ascii="Times New Roman" w:hAnsi="Times New Roman" w:cs="Times New Roman"/>
                </w:rPr>
              </w:rPrChange>
            </w:rPr>
            <w:t>[4]</w:t>
          </w:r>
        </w:sdtContent>
      </w:sdt>
      <w:r w:rsidR="00276008" w:rsidRPr="00A1063B">
        <w:rPr>
          <w:rFonts w:ascii="Times New Roman" w:hAnsi="Times New Roman" w:cs="Times New Roman"/>
          <w:sz w:val="24"/>
          <w:szCs w:val="24"/>
          <w:rPrChange w:id="48" w:author="Nayeem Hasan" w:date="2023-09-08T15:59:00Z">
            <w:rPr>
              <w:rFonts w:ascii="Times New Roman" w:hAnsi="Times New Roman" w:cs="Times New Roman"/>
            </w:rPr>
          </w:rPrChange>
        </w:rPr>
        <w:t xml:space="preserve">. </w:t>
      </w:r>
      <w:r w:rsidR="00421519" w:rsidRPr="00A1063B">
        <w:rPr>
          <w:rFonts w:ascii="Times New Roman" w:hAnsi="Times New Roman" w:cs="Times New Roman"/>
          <w:sz w:val="24"/>
          <w:szCs w:val="24"/>
          <w:rPrChange w:id="49" w:author="Nayeem Hasan" w:date="2023-09-08T15:59:00Z">
            <w:rPr>
              <w:rFonts w:ascii="Times New Roman" w:hAnsi="Times New Roman" w:cs="Times New Roman"/>
            </w:rPr>
          </w:rPrChange>
        </w:rPr>
        <w:t>Exceeding one million in number, the Rohingya, also known as Forcibly Displaced Myanmar Nationals (FDMN), have settled in the camps located in Cox's Bazar, Bangladesh.</w:t>
      </w:r>
      <w:r w:rsidR="00C5152B" w:rsidRPr="00A1063B">
        <w:rPr>
          <w:rFonts w:ascii="Times New Roman" w:hAnsi="Times New Roman" w:cs="Times New Roman"/>
          <w:sz w:val="24"/>
          <w:szCs w:val="24"/>
          <w:rPrChange w:id="50" w:author="Nayeem Hasan" w:date="2023-09-08T15:59:00Z">
            <w:rPr>
              <w:rFonts w:ascii="Times New Roman" w:hAnsi="Times New Roman" w:cs="Times New Roman"/>
            </w:rPr>
          </w:rPrChange>
        </w:rPr>
        <w:t xml:space="preserve"> </w:t>
      </w:r>
      <w:sdt>
        <w:sdtPr>
          <w:rPr>
            <w:rFonts w:ascii="Times New Roman" w:hAnsi="Times New Roman" w:cs="Times New Roman"/>
            <w:sz w:val="24"/>
            <w:szCs w:val="24"/>
            <w:rPrChange w:id="51" w:author="Nayeem Hasan" w:date="2023-09-08T15:59:00Z">
              <w:rPr>
                <w:rFonts w:ascii="Times New Roman" w:hAnsi="Times New Roman" w:cs="Times New Roman"/>
              </w:rPr>
            </w:rPrChange>
          </w:rPr>
          <w:tag w:val="MENDELEY_CITATION_v3_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"/>
          <w:id w:val="-859586568"/>
          <w:placeholder>
            <w:docPart w:val="DefaultPlaceholder_-1854013440"/>
          </w:placeholder>
        </w:sdtPr>
        <w:sdtContent>
          <w:r w:rsidR="002A7958" w:rsidRPr="00A1063B">
            <w:rPr>
              <w:rFonts w:ascii="Times New Roman" w:hAnsi="Times New Roman" w:cs="Times New Roman"/>
              <w:sz w:val="24"/>
              <w:szCs w:val="24"/>
              <w:rPrChange w:id="52" w:author="Nayeem Hasan" w:date="2023-09-08T15:59:00Z">
                <w:rPr>
                  <w:rFonts w:ascii="Times New Roman" w:hAnsi="Times New Roman" w:cs="Times New Roman"/>
                </w:rPr>
              </w:rPrChange>
            </w:rPr>
            <w:t>[5]</w:t>
          </w:r>
        </w:sdtContent>
      </w:sdt>
      <w:r w:rsidR="00C5152B" w:rsidRPr="00A1063B">
        <w:rPr>
          <w:rFonts w:ascii="Times New Roman" w:hAnsi="Times New Roman" w:cs="Times New Roman"/>
          <w:sz w:val="24"/>
          <w:szCs w:val="24"/>
          <w:rPrChange w:id="53" w:author="Nayeem Hasan" w:date="2023-09-08T15:59:00Z">
            <w:rPr>
              <w:rFonts w:ascii="Times New Roman" w:hAnsi="Times New Roman" w:cs="Times New Roman"/>
            </w:rPr>
          </w:rPrChange>
        </w:rPr>
        <w:t xml:space="preserve">. </w:t>
      </w:r>
      <w:r w:rsidRPr="00A1063B">
        <w:rPr>
          <w:rFonts w:ascii="Times New Roman" w:hAnsi="Times New Roman" w:cs="Times New Roman"/>
          <w:sz w:val="24"/>
          <w:szCs w:val="24"/>
          <w:rPrChange w:id="54" w:author="Nayeem Hasan" w:date="2023-09-08T15:59:00Z">
            <w:rPr>
              <w:rFonts w:ascii="Times New Roman" w:hAnsi="Times New Roman" w:cs="Times New Roman"/>
            </w:rPr>
          </w:rPrChange>
        </w:rPr>
        <w:t xml:space="preserve">The population of the Rohingya camps </w:t>
      </w:r>
      <w:del w:id="55" w:author="Nayeem Hasan" w:date="2023-08-09T03:27:00Z">
        <w:r w:rsidRPr="00A1063B" w:rsidDel="00BF53AB">
          <w:rPr>
            <w:rFonts w:ascii="Times New Roman" w:hAnsi="Times New Roman" w:cs="Times New Roman"/>
            <w:sz w:val="24"/>
            <w:szCs w:val="24"/>
            <w:rPrChange w:id="56" w:author="Nayeem Hasan" w:date="2023-09-08T15:59:00Z">
              <w:rPr>
                <w:rFonts w:ascii="Times New Roman" w:hAnsi="Times New Roman" w:cs="Times New Roman"/>
              </w:rPr>
            </w:rPrChange>
          </w:rPr>
          <w:delText xml:space="preserve">are </w:delText>
        </w:r>
      </w:del>
      <w:ins w:id="57" w:author="Nayeem Hasan" w:date="2023-08-09T03:27:00Z">
        <w:r w:rsidR="00BF53AB" w:rsidRPr="00A1063B">
          <w:rPr>
            <w:rFonts w:ascii="Times New Roman" w:hAnsi="Times New Roman" w:cs="Times New Roman"/>
            <w:sz w:val="24"/>
            <w:szCs w:val="24"/>
            <w:rPrChange w:id="58" w:author="Nayeem Hasan" w:date="2023-09-08T15:59:00Z">
              <w:rPr>
                <w:rFonts w:ascii="Times New Roman" w:hAnsi="Times New Roman" w:cs="Times New Roman"/>
              </w:rPr>
            </w:rPrChange>
          </w:rPr>
          <w:t xml:space="preserve">is </w:t>
        </w:r>
      </w:ins>
      <w:r w:rsidRPr="00A1063B">
        <w:rPr>
          <w:rFonts w:ascii="Times New Roman" w:hAnsi="Times New Roman" w:cs="Times New Roman"/>
          <w:sz w:val="24"/>
          <w:szCs w:val="24"/>
          <w:rPrChange w:id="59" w:author="Nayeem Hasan" w:date="2023-09-08T15:59:00Z">
            <w:rPr>
              <w:rFonts w:ascii="Times New Roman" w:hAnsi="Times New Roman" w:cs="Times New Roman"/>
            </w:rPr>
          </w:rPrChange>
        </w:rPr>
        <w:t xml:space="preserve">witnessing a significant increase due to a notably high birth rate </w:t>
      </w:r>
      <w:sdt>
        <w:sdtPr>
          <w:rPr>
            <w:rFonts w:ascii="Times New Roman" w:hAnsi="Times New Roman" w:cs="Times New Roman"/>
            <w:color w:val="000000"/>
            <w:sz w:val="24"/>
            <w:szCs w:val="24"/>
            <w:rPrChange w:id="60" w:author="Nayeem Hasan" w:date="2023-09-08T15:59:00Z">
              <w:rPr>
                <w:rFonts w:ascii="Times New Roman" w:hAnsi="Times New Roman" w:cs="Times New Roman"/>
                <w:color w:val="000000"/>
              </w:rPr>
            </w:rPrChange>
          </w:rPr>
          <w:tag w:val="MENDELEY_CITATION_v3_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"/>
          <w:id w:val="-1620366795"/>
          <w:placeholder>
            <w:docPart w:val="DefaultPlaceholder_-1854013440"/>
          </w:placeholder>
        </w:sdtPr>
        <w:sdtContent>
          <w:r w:rsidR="002A7958" w:rsidRPr="00A1063B">
            <w:rPr>
              <w:rFonts w:ascii="Times New Roman" w:hAnsi="Times New Roman" w:cs="Times New Roman"/>
              <w:color w:val="000000"/>
              <w:sz w:val="24"/>
              <w:szCs w:val="24"/>
              <w:rPrChange w:id="61" w:author="Nayeem Hasan" w:date="2023-09-08T15:59:00Z">
                <w:rPr>
                  <w:rFonts w:ascii="Times New Roman" w:hAnsi="Times New Roman" w:cs="Times New Roman"/>
                  <w:color w:val="000000"/>
                </w:rPr>
              </w:rPrChange>
            </w:rPr>
            <w:t>[6], [7]</w:t>
          </w:r>
        </w:sdtContent>
      </w:sdt>
      <w:r w:rsidRPr="00A1063B">
        <w:rPr>
          <w:rFonts w:ascii="Times New Roman" w:hAnsi="Times New Roman" w:cs="Times New Roman"/>
          <w:sz w:val="24"/>
          <w:szCs w:val="24"/>
          <w:rPrChange w:id="62" w:author="Nayeem Hasan" w:date="2023-09-08T15:59:00Z">
            <w:rPr>
              <w:rFonts w:ascii="Times New Roman" w:hAnsi="Times New Roman" w:cs="Times New Roman"/>
            </w:rPr>
          </w:rPrChange>
        </w:rPr>
        <w:t>.</w:t>
      </w:r>
      <w:r w:rsidR="00B927D9" w:rsidRPr="00A1063B">
        <w:rPr>
          <w:rFonts w:ascii="Times New Roman" w:hAnsi="Times New Roman" w:cs="Times New Roman"/>
          <w:sz w:val="24"/>
          <w:szCs w:val="24"/>
          <w:rPrChange w:id="63" w:author="Nayeem Hasan" w:date="2023-09-08T15:59:00Z">
            <w:rPr>
              <w:rFonts w:ascii="Times New Roman" w:hAnsi="Times New Roman" w:cs="Times New Roman"/>
            </w:rPr>
          </w:rPrChange>
        </w:rPr>
        <w:t xml:space="preserve"> </w:t>
      </w:r>
      <w:r w:rsidR="005C049C" w:rsidRPr="00A1063B">
        <w:rPr>
          <w:rFonts w:ascii="Times New Roman" w:hAnsi="Times New Roman" w:cs="Times New Roman"/>
          <w:sz w:val="24"/>
          <w:szCs w:val="24"/>
          <w:rPrChange w:id="64" w:author="Nayeem Hasan" w:date="2023-09-08T15:59:00Z">
            <w:rPr>
              <w:rFonts w:ascii="Times New Roman" w:hAnsi="Times New Roman" w:cs="Times New Roman"/>
            </w:rPr>
          </w:rPrChange>
        </w:rPr>
        <w:t xml:space="preserve">The interplay of a substantial population, constrained land, and resources, alongside the rainfall pattern and climate conditions of Bangladesh, plays a crucial role in dengue outbreaks in Rohingya camps </w:t>
      </w:r>
      <w:sdt>
        <w:sdtPr>
          <w:rPr>
            <w:rFonts w:ascii="Times New Roman" w:hAnsi="Times New Roman" w:cs="Times New Roman"/>
            <w:color w:val="000000"/>
            <w:sz w:val="24"/>
            <w:szCs w:val="24"/>
            <w:rPrChange w:id="65" w:author="Nayeem Hasan" w:date="2023-09-08T15:59:00Z">
              <w:rPr>
                <w:rFonts w:ascii="Times New Roman" w:hAnsi="Times New Roman" w:cs="Times New Roman"/>
                <w:color w:val="000000"/>
              </w:rPr>
            </w:rPrChange>
          </w:rPr>
          <w:tag w:val="MENDELEY_CITATION_v3_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"/>
          <w:id w:val="-477530431"/>
          <w:placeholder>
            <w:docPart w:val="DefaultPlaceholder_-1854013440"/>
          </w:placeholder>
        </w:sdtPr>
        <w:sdtContent>
          <w:r w:rsidR="002A7958" w:rsidRPr="00A1063B">
            <w:rPr>
              <w:rFonts w:ascii="Times New Roman" w:hAnsi="Times New Roman" w:cs="Times New Roman"/>
              <w:color w:val="000000"/>
              <w:sz w:val="24"/>
              <w:szCs w:val="24"/>
              <w:rPrChange w:id="66" w:author="Nayeem Hasan" w:date="2023-09-08T15:59:00Z">
                <w:rPr>
                  <w:rFonts w:ascii="Times New Roman" w:hAnsi="Times New Roman" w:cs="Times New Roman"/>
                  <w:color w:val="000000"/>
                </w:rPr>
              </w:rPrChange>
            </w:rPr>
            <w:t>[1]</w:t>
          </w:r>
        </w:sdtContent>
      </w:sdt>
      <w:r w:rsidR="005C049C" w:rsidRPr="00A1063B">
        <w:rPr>
          <w:rFonts w:ascii="Times New Roman" w:hAnsi="Times New Roman" w:cs="Times New Roman"/>
          <w:sz w:val="24"/>
          <w:szCs w:val="24"/>
          <w:rPrChange w:id="67" w:author="Nayeem Hasan" w:date="2023-09-08T15:59:00Z">
            <w:rPr>
              <w:rFonts w:ascii="Times New Roman" w:hAnsi="Times New Roman" w:cs="Times New Roman"/>
            </w:rPr>
          </w:rPrChange>
        </w:rPr>
        <w:t>.</w:t>
      </w:r>
      <w:r w:rsidR="0069426A" w:rsidRPr="00A1063B">
        <w:rPr>
          <w:rFonts w:ascii="Times New Roman" w:hAnsi="Times New Roman" w:cs="Times New Roman"/>
          <w:sz w:val="24"/>
          <w:szCs w:val="24"/>
          <w:rPrChange w:id="68" w:author="Nayeem Hasan" w:date="2023-09-08T15:59:00Z">
            <w:rPr>
              <w:rFonts w:ascii="Times New Roman" w:hAnsi="Times New Roman" w:cs="Times New Roman"/>
            </w:rPr>
          </w:rPrChange>
        </w:rPr>
        <w:t xml:space="preserve"> </w:t>
      </w:r>
      <w:del w:id="69" w:author="Nayeem Hasan" w:date="2023-08-09T03:27:00Z">
        <w:r w:rsidR="0069426A" w:rsidRPr="00A1063B" w:rsidDel="00BF53AB">
          <w:rPr>
            <w:rFonts w:ascii="Times New Roman" w:hAnsi="Times New Roman" w:cs="Times New Roman"/>
            <w:sz w:val="24"/>
            <w:szCs w:val="24"/>
            <w:rPrChange w:id="70" w:author="Nayeem Hasan" w:date="2023-09-08T15:59:00Z">
              <w:rPr>
                <w:rFonts w:ascii="Times New Roman" w:hAnsi="Times New Roman" w:cs="Times New Roman"/>
              </w:rPr>
            </w:rPrChange>
          </w:rPr>
          <w:delText>[------------------------------------------------------------------------------------------------------------------------------------------------------------------------------------------------------------------</w:delText>
        </w:r>
        <w:r w:rsidR="0042544C" w:rsidRPr="00A1063B" w:rsidDel="00BF53AB">
          <w:rPr>
            <w:rFonts w:ascii="Times New Roman" w:hAnsi="Times New Roman" w:cs="Times New Roman"/>
            <w:sz w:val="24"/>
            <w:szCs w:val="24"/>
            <w:rPrChange w:id="71" w:author="Nayeem Hasan" w:date="2023-09-08T15:59:00Z">
              <w:rPr>
                <w:rFonts w:ascii="Times New Roman" w:hAnsi="Times New Roman" w:cs="Times New Roman"/>
              </w:rPr>
            </w:rPrChange>
          </w:rPr>
          <w:delText xml:space="preserve">About our data, analysis method, purpose and outcome </w:delText>
        </w:r>
        <w:r w:rsidR="0069426A" w:rsidRPr="00A1063B" w:rsidDel="00BF53AB">
          <w:rPr>
            <w:rFonts w:ascii="Times New Roman" w:hAnsi="Times New Roman" w:cs="Times New Roman"/>
            <w:sz w:val="24"/>
            <w:szCs w:val="24"/>
            <w:rPrChange w:id="72" w:author="Nayeem Hasan" w:date="2023-09-08T15:59:00Z">
              <w:rPr>
                <w:rFonts w:ascii="Times New Roman" w:hAnsi="Times New Roman" w:cs="Times New Roman"/>
              </w:rPr>
            </w:rPrChange>
          </w:rPr>
          <w:delText>-------------------------------------------------------------------------------------------------------------------------------------------------------------------------]</w:delText>
        </w:r>
      </w:del>
    </w:p>
    <w:p w14:paraId="61BE196F" w14:textId="0A2DC126" w:rsidR="00BF53AB" w:rsidRPr="00A1063B" w:rsidRDefault="00BF53AB" w:rsidP="00A1063B">
      <w:pPr>
        <w:jc w:val="both"/>
        <w:rPr>
          <w:ins w:id="73" w:author="Nayeem Hasan" w:date="2023-08-09T03:29:00Z"/>
          <w:rFonts w:ascii="Times New Roman" w:hAnsi="Times New Roman" w:cs="Times New Roman"/>
          <w:sz w:val="24"/>
          <w:szCs w:val="24"/>
          <w:rPrChange w:id="74" w:author="Nayeem Hasan" w:date="2023-09-08T15:59:00Z">
            <w:rPr>
              <w:ins w:id="75" w:author="Nayeem Hasan" w:date="2023-08-09T03:29:00Z"/>
              <w:rFonts w:ascii="Times New Roman" w:hAnsi="Times New Roman" w:cs="Times New Roman"/>
            </w:rPr>
          </w:rPrChange>
        </w:rPr>
      </w:pPr>
      <w:ins w:id="76" w:author="Nayeem Hasan" w:date="2023-08-09T03:28:00Z">
        <w:r w:rsidRPr="00A1063B">
          <w:rPr>
            <w:rFonts w:ascii="Times New Roman" w:hAnsi="Times New Roman" w:cs="Times New Roman"/>
            <w:sz w:val="24"/>
            <w:szCs w:val="24"/>
            <w:rPrChange w:id="77" w:author="Nayeem Hasan" w:date="2023-09-08T15:59:00Z">
              <w:rPr>
                <w:rFonts w:ascii="Times New Roman" w:hAnsi="Times New Roman" w:cs="Times New Roman"/>
              </w:rPr>
            </w:rPrChange>
          </w:rPr>
          <w:t>Literature review?</w:t>
        </w:r>
      </w:ins>
    </w:p>
    <w:p w14:paraId="73B33D78" w14:textId="31EBBD9A" w:rsidR="00A92C41" w:rsidRPr="00A1063B" w:rsidRDefault="00A92C41" w:rsidP="00A1063B">
      <w:pPr>
        <w:jc w:val="both"/>
        <w:rPr>
          <w:rFonts w:ascii="Times New Roman" w:hAnsi="Times New Roman" w:cs="Times New Roman"/>
          <w:sz w:val="24"/>
          <w:szCs w:val="24"/>
          <w:rPrChange w:id="78" w:author="Nayeem Hasan" w:date="2023-09-08T15:59:00Z">
            <w:rPr>
              <w:rFonts w:ascii="Times New Roman" w:hAnsi="Times New Roman" w:cs="Times New Roman"/>
            </w:rPr>
          </w:rPrChange>
        </w:rPr>
      </w:pPr>
      <w:ins w:id="79" w:author="Nayeem Hasan" w:date="2023-08-09T03:29:00Z">
        <w:r w:rsidRPr="00A1063B">
          <w:rPr>
            <w:rFonts w:ascii="Times New Roman" w:hAnsi="Times New Roman" w:cs="Times New Roman"/>
            <w:sz w:val="24"/>
            <w:szCs w:val="24"/>
            <w:rPrChange w:id="80" w:author="Nayeem Hasan" w:date="2023-09-08T15:59:00Z">
              <w:rPr>
                <w:rFonts w:ascii="Times New Roman" w:hAnsi="Times New Roman" w:cs="Times New Roman"/>
              </w:rPr>
            </w:rPrChange>
          </w:rPr>
          <w:t>objectives</w:t>
        </w:r>
      </w:ins>
    </w:p>
    <w:p w14:paraId="4188BB3A" w14:textId="77777777" w:rsidR="00A1063B" w:rsidRPr="00A1063B" w:rsidRDefault="00A1063B" w:rsidP="00A1063B">
      <w:pPr>
        <w:jc w:val="both"/>
        <w:rPr>
          <w:ins w:id="81" w:author="Nayeem Hasan" w:date="2023-09-08T15:59:00Z"/>
          <w:rFonts w:ascii="Times New Roman" w:hAnsi="Times New Roman" w:cs="Times New Roman"/>
          <w:b/>
          <w:bCs/>
          <w:sz w:val="24"/>
          <w:szCs w:val="24"/>
          <w:rPrChange w:id="82" w:author="Nayeem Hasan" w:date="2023-09-08T15:59:00Z">
            <w:rPr>
              <w:ins w:id="83" w:author="Nayeem Hasan" w:date="2023-09-08T15:59:00Z"/>
              <w:b/>
              <w:bCs/>
              <w:sz w:val="28"/>
              <w:szCs w:val="28"/>
            </w:rPr>
          </w:rPrChange>
        </w:rPr>
        <w:pPrChange w:id="84" w:author="Nayeem Hasan" w:date="2023-09-08T16:00:00Z">
          <w:pPr/>
        </w:pPrChange>
      </w:pPr>
      <w:ins w:id="85" w:author="Nayeem Hasan" w:date="2023-09-08T15:59:00Z">
        <w:r w:rsidRPr="00A1063B">
          <w:rPr>
            <w:rFonts w:ascii="Times New Roman" w:hAnsi="Times New Roman" w:cs="Times New Roman"/>
            <w:b/>
            <w:bCs/>
            <w:sz w:val="24"/>
            <w:szCs w:val="24"/>
            <w:rPrChange w:id="86" w:author="Nayeem Hasan" w:date="2023-09-08T15:59:00Z">
              <w:rPr>
                <w:b/>
                <w:bCs/>
                <w:sz w:val="28"/>
                <w:szCs w:val="28"/>
              </w:rPr>
            </w:rPrChange>
          </w:rPr>
          <w:t xml:space="preserve">2.Materials and Methods </w:t>
        </w:r>
      </w:ins>
    </w:p>
    <w:p w14:paraId="3583648E" w14:textId="77777777" w:rsidR="00A1063B" w:rsidRPr="00A1063B" w:rsidRDefault="00A1063B" w:rsidP="00A1063B">
      <w:pPr>
        <w:jc w:val="both"/>
        <w:rPr>
          <w:ins w:id="87" w:author="Nayeem Hasan" w:date="2023-09-08T15:59:00Z"/>
          <w:rFonts w:ascii="Times New Roman" w:hAnsi="Times New Roman" w:cs="Times New Roman"/>
          <w:sz w:val="24"/>
          <w:szCs w:val="24"/>
          <w:rPrChange w:id="88" w:author="Nayeem Hasan" w:date="2023-09-08T15:59:00Z">
            <w:rPr>
              <w:ins w:id="89" w:author="Nayeem Hasan" w:date="2023-09-08T15:59:00Z"/>
            </w:rPr>
          </w:rPrChange>
        </w:rPr>
        <w:pPrChange w:id="90" w:author="Nayeem Hasan" w:date="2023-09-08T16:00:00Z">
          <w:pPr/>
        </w:pPrChange>
      </w:pPr>
      <w:ins w:id="91" w:author="Nayeem Hasan" w:date="2023-09-08T15:59:00Z">
        <w:r w:rsidRPr="00A1063B">
          <w:rPr>
            <w:rFonts w:ascii="Times New Roman" w:hAnsi="Times New Roman" w:cs="Times New Roman"/>
            <w:sz w:val="24"/>
            <w:szCs w:val="24"/>
            <w:rPrChange w:id="92" w:author="Nayeem Hasan" w:date="2023-09-08T15:59:00Z">
              <w:rPr/>
            </w:rPrChange>
          </w:rPr>
          <w:t xml:space="preserve">2.1. Dengue Cases and Meteorological Factors </w:t>
        </w:r>
      </w:ins>
    </w:p>
    <w:p w14:paraId="54125B5D" w14:textId="36F602C0" w:rsidR="00A1063B" w:rsidRPr="00A1063B" w:rsidRDefault="00A1063B" w:rsidP="00A1063B">
      <w:pPr>
        <w:jc w:val="both"/>
        <w:rPr>
          <w:ins w:id="93" w:author="Nayeem Hasan" w:date="2023-09-08T15:59:00Z"/>
          <w:rFonts w:ascii="Times New Roman" w:hAnsi="Times New Roman" w:cs="Times New Roman"/>
          <w:sz w:val="24"/>
          <w:szCs w:val="24"/>
          <w:rPrChange w:id="94" w:author="Nayeem Hasan" w:date="2023-09-08T15:59:00Z">
            <w:rPr>
              <w:ins w:id="95" w:author="Nayeem Hasan" w:date="2023-09-08T15:59:00Z"/>
            </w:rPr>
          </w:rPrChange>
        </w:rPr>
        <w:pPrChange w:id="96" w:author="Nayeem Hasan" w:date="2023-09-08T16:00:00Z">
          <w:pPr/>
        </w:pPrChange>
      </w:pPr>
      <w:ins w:id="97" w:author="Nayeem Hasan" w:date="2023-09-08T15:59:00Z">
        <w:r w:rsidRPr="00A1063B">
          <w:rPr>
            <w:rFonts w:ascii="Times New Roman" w:hAnsi="Times New Roman" w:cs="Times New Roman"/>
            <w:sz w:val="24"/>
            <w:szCs w:val="24"/>
            <w:rPrChange w:id="98" w:author="Nayeem Hasan" w:date="2023-09-08T15:59:00Z">
              <w:rPr/>
            </w:rPrChange>
          </w:rPr>
          <w:tab/>
          <w:t xml:space="preserve">Confirmed positive and suspected cases of dengue were extracted from the Bangladesh Rohingya Emergency Response Bulletin, a joint effort of the WHO and the Ministry of Health and Family Welfare Bangladesh. The data encompassed patients from </w:t>
        </w:r>
        <w:proofErr w:type="spellStart"/>
        <w:r w:rsidRPr="00A1063B">
          <w:rPr>
            <w:rFonts w:ascii="Times New Roman" w:hAnsi="Times New Roman" w:cs="Times New Roman"/>
            <w:sz w:val="24"/>
            <w:szCs w:val="24"/>
            <w:rPrChange w:id="99" w:author="Nayeem Hasan" w:date="2023-09-08T15:59:00Z">
              <w:rPr/>
            </w:rPrChange>
          </w:rPr>
          <w:t>Ukhiya</w:t>
        </w:r>
        <w:proofErr w:type="spellEnd"/>
        <w:r w:rsidRPr="00A1063B">
          <w:rPr>
            <w:rFonts w:ascii="Times New Roman" w:hAnsi="Times New Roman" w:cs="Times New Roman"/>
            <w:sz w:val="24"/>
            <w:szCs w:val="24"/>
            <w:rPrChange w:id="100" w:author="Nayeem Hasan" w:date="2023-09-08T15:59:00Z">
              <w:rPr/>
            </w:rPrChange>
          </w:rPr>
          <w:t xml:space="preserve"> and </w:t>
        </w:r>
      </w:ins>
      <w:ins w:id="101" w:author="Nayeem Hasan" w:date="2023-09-08T16:01:00Z">
        <w:r w:rsidRPr="00A1063B">
          <w:rPr>
            <w:rFonts w:ascii="Times New Roman" w:hAnsi="Times New Roman" w:cs="Times New Roman"/>
            <w:sz w:val="24"/>
            <w:szCs w:val="24"/>
          </w:rPr>
          <w:t>Teknaf regions</w:t>
        </w:r>
      </w:ins>
      <w:ins w:id="102" w:author="Nayeem Hasan" w:date="2023-09-08T15:59:00Z">
        <w:r w:rsidRPr="00A1063B">
          <w:rPr>
            <w:rFonts w:ascii="Times New Roman" w:hAnsi="Times New Roman" w:cs="Times New Roman"/>
            <w:sz w:val="24"/>
            <w:szCs w:val="24"/>
            <w:rPrChange w:id="103" w:author="Nayeem Hasan" w:date="2023-09-08T15:59:00Z">
              <w:rPr/>
            </w:rPrChange>
          </w:rPr>
          <w:t xml:space="preserve"> of Cox’s </w:t>
        </w:r>
      </w:ins>
      <w:ins w:id="104" w:author="Nayeem Hasan" w:date="2023-09-08T16:01:00Z">
        <w:r w:rsidRPr="00A1063B">
          <w:rPr>
            <w:rFonts w:ascii="Times New Roman" w:hAnsi="Times New Roman" w:cs="Times New Roman"/>
            <w:sz w:val="24"/>
            <w:szCs w:val="24"/>
          </w:rPr>
          <w:t>bazar, Bangladesh</w:t>
        </w:r>
      </w:ins>
      <w:ins w:id="105" w:author="Nayeem Hasan" w:date="2023-09-08T15:59:00Z">
        <w:r w:rsidRPr="00A1063B">
          <w:rPr>
            <w:rFonts w:ascii="Times New Roman" w:hAnsi="Times New Roman" w:cs="Times New Roman"/>
            <w:sz w:val="24"/>
            <w:szCs w:val="24"/>
            <w:rPrChange w:id="106" w:author="Nayeem Hasan" w:date="2023-09-08T15:59:00Z">
              <w:rPr/>
            </w:rPrChange>
          </w:rPr>
          <w:t>. For this study, we utilized the weekly dengue new cases reported between January 1, 2021, and August 5, 2023, available on the WHO website (</w:t>
        </w:r>
        <w:r w:rsidRPr="00A1063B">
          <w:rPr>
            <w:rFonts w:ascii="Times New Roman" w:hAnsi="Times New Roman" w:cs="Times New Roman"/>
            <w:sz w:val="24"/>
            <w:szCs w:val="24"/>
            <w:rPrChange w:id="107" w:author="Nayeem Hasan" w:date="2023-09-08T15:59:00Z">
              <w:rPr/>
            </w:rPrChange>
          </w:rPr>
          <w:fldChar w:fldCharType="begin"/>
        </w:r>
        <w:r w:rsidRPr="00A1063B">
          <w:rPr>
            <w:rFonts w:ascii="Times New Roman" w:hAnsi="Times New Roman" w:cs="Times New Roman"/>
            <w:sz w:val="24"/>
            <w:szCs w:val="24"/>
            <w:rPrChange w:id="108" w:author="Nayeem Hasan" w:date="2023-09-08T15:59:00Z">
              <w:rPr/>
            </w:rPrChange>
          </w:rPr>
          <w:instrText>HYPERLINK "https://www.who.int/bangladesh/emergencies/Rohingyacrisis/ewars" \t "_new"</w:instrText>
        </w:r>
        <w:r w:rsidRPr="00A1063B">
          <w:rPr>
            <w:rFonts w:ascii="Times New Roman" w:hAnsi="Times New Roman" w:cs="Times New Roman"/>
            <w:sz w:val="24"/>
            <w:szCs w:val="24"/>
            <w:rPrChange w:id="109" w:author="Nayeem Hasan" w:date="2023-09-08T15:59:00Z">
              <w:rPr/>
            </w:rPrChange>
          </w:rPr>
        </w:r>
        <w:r w:rsidRPr="00A1063B">
          <w:rPr>
            <w:rFonts w:ascii="Times New Roman" w:hAnsi="Times New Roman" w:cs="Times New Roman"/>
            <w:sz w:val="24"/>
            <w:szCs w:val="24"/>
            <w:rPrChange w:id="110" w:author="Nayeem Hasan" w:date="2023-09-08T15:59:00Z">
              <w:rPr/>
            </w:rPrChange>
          </w:rPr>
          <w:fldChar w:fldCharType="separate"/>
        </w:r>
        <w:r w:rsidRPr="00A1063B">
          <w:rPr>
            <w:rStyle w:val="Hyperlink"/>
            <w:rFonts w:ascii="Times New Roman" w:hAnsi="Times New Roman" w:cs="Times New Roman"/>
            <w:sz w:val="24"/>
            <w:szCs w:val="24"/>
            <w:rPrChange w:id="111" w:author="Nayeem Hasan" w:date="2023-09-08T15:59:00Z">
              <w:rPr>
                <w:rStyle w:val="Hyperlink"/>
              </w:rPr>
            </w:rPrChange>
          </w:rPr>
          <w:t>https://www.who.int/bangladesh/emergencies/Rohingyacrisis/ewars</w:t>
        </w:r>
        <w:r w:rsidRPr="00A1063B">
          <w:rPr>
            <w:rStyle w:val="Hyperlink"/>
            <w:rFonts w:ascii="Times New Roman" w:hAnsi="Times New Roman" w:cs="Times New Roman"/>
            <w:sz w:val="24"/>
            <w:szCs w:val="24"/>
            <w:rPrChange w:id="112" w:author="Nayeem Hasan" w:date="2023-09-08T15:59:00Z">
              <w:rPr>
                <w:rStyle w:val="Hyperlink"/>
              </w:rPr>
            </w:rPrChange>
          </w:rPr>
          <w:fldChar w:fldCharType="end"/>
        </w:r>
        <w:r w:rsidRPr="00A1063B">
          <w:rPr>
            <w:rFonts w:ascii="Times New Roman" w:hAnsi="Times New Roman" w:cs="Times New Roman"/>
            <w:sz w:val="24"/>
            <w:szCs w:val="24"/>
            <w:rPrChange w:id="113" w:author="Nayeem Hasan" w:date="2023-09-08T15:59:00Z">
              <w:rPr/>
            </w:rPrChange>
          </w:rPr>
          <w:t>).</w:t>
        </w:r>
      </w:ins>
      <w:ins w:id="114" w:author="Nayeem Hasan" w:date="2023-09-08T16:01:00Z">
        <w:r>
          <w:rPr>
            <w:rFonts w:ascii="Times New Roman" w:hAnsi="Times New Roman" w:cs="Times New Roman"/>
            <w:sz w:val="24"/>
            <w:szCs w:val="24"/>
          </w:rPr>
          <w:t xml:space="preserve"> </w:t>
        </w:r>
      </w:ins>
      <w:ins w:id="115" w:author="Nayeem Hasan" w:date="2023-09-08T15:59:00Z">
        <w:r w:rsidRPr="00A1063B">
          <w:rPr>
            <w:rFonts w:ascii="Times New Roman" w:hAnsi="Times New Roman" w:cs="Times New Roman"/>
            <w:sz w:val="24"/>
            <w:szCs w:val="24"/>
            <w:rPrChange w:id="116" w:author="Nayeem Hasan" w:date="2023-09-08T15:59:00Z">
              <w:rPr/>
            </w:rPrChange>
          </w:rPr>
          <w:t>To enrich our analysis, we incorporated meteorological information sourced from NASA's website (NASA, 2023) (</w:t>
        </w:r>
        <w:r w:rsidRPr="00A1063B">
          <w:rPr>
            <w:rFonts w:ascii="Times New Roman" w:hAnsi="Times New Roman" w:cs="Times New Roman"/>
            <w:sz w:val="24"/>
            <w:szCs w:val="24"/>
            <w:rPrChange w:id="117" w:author="Nayeem Hasan" w:date="2023-09-08T15:59:00Z">
              <w:rPr/>
            </w:rPrChange>
          </w:rPr>
          <w:fldChar w:fldCharType="begin"/>
        </w:r>
        <w:r w:rsidRPr="00A1063B">
          <w:rPr>
            <w:rFonts w:ascii="Times New Roman" w:hAnsi="Times New Roman" w:cs="Times New Roman"/>
            <w:sz w:val="24"/>
            <w:szCs w:val="24"/>
            <w:rPrChange w:id="118" w:author="Nayeem Hasan" w:date="2023-09-08T15:59:00Z">
              <w:rPr/>
            </w:rPrChange>
          </w:rPr>
          <w:instrText>HYPERLINK "https://www.nasa.gov/" \t "_new"</w:instrText>
        </w:r>
        <w:r w:rsidRPr="00A1063B">
          <w:rPr>
            <w:rFonts w:ascii="Times New Roman" w:hAnsi="Times New Roman" w:cs="Times New Roman"/>
            <w:sz w:val="24"/>
            <w:szCs w:val="24"/>
            <w:rPrChange w:id="119" w:author="Nayeem Hasan" w:date="2023-09-08T15:59:00Z">
              <w:rPr/>
            </w:rPrChange>
          </w:rPr>
        </w:r>
        <w:r w:rsidRPr="00A1063B">
          <w:rPr>
            <w:rFonts w:ascii="Times New Roman" w:hAnsi="Times New Roman" w:cs="Times New Roman"/>
            <w:sz w:val="24"/>
            <w:szCs w:val="24"/>
            <w:rPrChange w:id="120" w:author="Nayeem Hasan" w:date="2023-09-08T15:59:00Z">
              <w:rPr/>
            </w:rPrChange>
          </w:rPr>
          <w:fldChar w:fldCharType="separate"/>
        </w:r>
        <w:r w:rsidRPr="00A1063B">
          <w:rPr>
            <w:rStyle w:val="Hyperlink"/>
            <w:rFonts w:ascii="Times New Roman" w:hAnsi="Times New Roman" w:cs="Times New Roman"/>
            <w:sz w:val="24"/>
            <w:szCs w:val="24"/>
            <w:rPrChange w:id="121" w:author="Nayeem Hasan" w:date="2023-09-08T15:59:00Z">
              <w:rPr>
                <w:rStyle w:val="Hyperlink"/>
              </w:rPr>
            </w:rPrChange>
          </w:rPr>
          <w:t>https://www.nasa.gov/</w:t>
        </w:r>
        <w:r w:rsidRPr="00A1063B">
          <w:rPr>
            <w:rStyle w:val="Hyperlink"/>
            <w:rFonts w:ascii="Times New Roman" w:hAnsi="Times New Roman" w:cs="Times New Roman"/>
            <w:sz w:val="24"/>
            <w:szCs w:val="24"/>
            <w:rPrChange w:id="122" w:author="Nayeem Hasan" w:date="2023-09-08T15:59:00Z">
              <w:rPr>
                <w:rStyle w:val="Hyperlink"/>
              </w:rPr>
            </w:rPrChange>
          </w:rPr>
          <w:fldChar w:fldCharType="end"/>
        </w:r>
        <w:r w:rsidRPr="00A1063B">
          <w:rPr>
            <w:rFonts w:ascii="Times New Roman" w:hAnsi="Times New Roman" w:cs="Times New Roman"/>
            <w:sz w:val="24"/>
            <w:szCs w:val="24"/>
            <w:rPrChange w:id="123" w:author="Nayeem Hasan" w:date="2023-09-08T15:59:00Z">
              <w:rPr/>
            </w:rPrChange>
          </w:rPr>
          <w:t>). The study specifically encompassed averaged weekly Earth Skin Temperature (</w:t>
        </w:r>
        <w:r w:rsidRPr="00A1063B">
          <w:rPr>
            <w:rFonts w:ascii="Times New Roman" w:hAnsi="Times New Roman" w:cs="Times New Roman"/>
            <w:sz w:val="24"/>
            <w:szCs w:val="24"/>
            <w:rPrChange w:id="124" w:author="Nayeem Hasan" w:date="2023-09-08T15:59:00Z">
              <w:rPr>
                <w:rFonts w:ascii="Cambria Math" w:hAnsi="Cambria Math" w:cs="Cambria Math"/>
              </w:rPr>
            </w:rPrChange>
          </w:rPr>
          <w:t>℃</w:t>
        </w:r>
        <w:r w:rsidRPr="00A1063B">
          <w:rPr>
            <w:rFonts w:ascii="Times New Roman" w:hAnsi="Times New Roman" w:cs="Times New Roman"/>
            <w:sz w:val="24"/>
            <w:szCs w:val="24"/>
            <w:rPrChange w:id="125" w:author="Nayeem Hasan" w:date="2023-09-08T15:59:00Z">
              <w:rPr/>
            </w:rPrChange>
          </w:rPr>
          <w:t>), Specific Humidity at 2 Meters (g/kg), Relative Humidity at 2 Meters (%), Temperature at 2 Meters, Precipitation Correlated (mm/day), and Wind Speed at 2 Meters (m/s) as variables for our time series analysis.</w:t>
        </w:r>
      </w:ins>
    </w:p>
    <w:p w14:paraId="5F47D0C1" w14:textId="77777777" w:rsidR="00A1063B" w:rsidRPr="00A1063B" w:rsidRDefault="00A1063B" w:rsidP="00A1063B">
      <w:pPr>
        <w:jc w:val="both"/>
        <w:rPr>
          <w:ins w:id="126" w:author="Nayeem Hasan" w:date="2023-09-08T15:59:00Z"/>
          <w:rFonts w:ascii="Times New Roman" w:hAnsi="Times New Roman" w:cs="Times New Roman"/>
          <w:sz w:val="24"/>
          <w:szCs w:val="24"/>
          <w:rPrChange w:id="127" w:author="Nayeem Hasan" w:date="2023-09-08T15:59:00Z">
            <w:rPr>
              <w:ins w:id="128" w:author="Nayeem Hasan" w:date="2023-09-08T15:59:00Z"/>
            </w:rPr>
          </w:rPrChange>
        </w:rPr>
        <w:pPrChange w:id="129" w:author="Nayeem Hasan" w:date="2023-09-08T16:00:00Z">
          <w:pPr/>
        </w:pPrChange>
      </w:pPr>
      <w:ins w:id="130" w:author="Nayeem Hasan" w:date="2023-09-08T15:59:00Z">
        <w:r w:rsidRPr="00A1063B">
          <w:rPr>
            <w:rFonts w:ascii="Times New Roman" w:hAnsi="Times New Roman" w:cs="Times New Roman"/>
            <w:sz w:val="24"/>
            <w:szCs w:val="24"/>
            <w:rPrChange w:id="131" w:author="Nayeem Hasan" w:date="2023-09-08T15:59:00Z">
              <w:rPr/>
            </w:rPrChange>
          </w:rPr>
          <w:t>2.2. Statistical Time Series Models</w:t>
        </w:r>
      </w:ins>
    </w:p>
    <w:p w14:paraId="61207160" w14:textId="77777777" w:rsidR="00A1063B" w:rsidRPr="00A1063B" w:rsidRDefault="00A1063B" w:rsidP="00A1063B">
      <w:pPr>
        <w:jc w:val="both"/>
        <w:rPr>
          <w:ins w:id="132" w:author="Nayeem Hasan" w:date="2023-09-08T15:59:00Z"/>
          <w:rFonts w:ascii="Times New Roman" w:hAnsi="Times New Roman" w:cs="Times New Roman"/>
          <w:sz w:val="24"/>
          <w:szCs w:val="24"/>
          <w:rPrChange w:id="133" w:author="Nayeem Hasan" w:date="2023-09-08T15:59:00Z">
            <w:rPr>
              <w:ins w:id="134" w:author="Nayeem Hasan" w:date="2023-09-08T15:59:00Z"/>
            </w:rPr>
          </w:rPrChange>
        </w:rPr>
        <w:pPrChange w:id="135" w:author="Nayeem Hasan" w:date="2023-09-08T16:00:00Z">
          <w:pPr/>
        </w:pPrChange>
      </w:pPr>
      <w:ins w:id="136" w:author="Nayeem Hasan" w:date="2023-09-08T15:59:00Z">
        <w:r w:rsidRPr="00A1063B">
          <w:rPr>
            <w:rFonts w:ascii="Times New Roman" w:hAnsi="Times New Roman" w:cs="Times New Roman"/>
            <w:sz w:val="24"/>
            <w:szCs w:val="24"/>
            <w:rPrChange w:id="137" w:author="Nayeem Hasan" w:date="2023-09-08T15:59:00Z">
              <w:rPr/>
            </w:rPrChange>
          </w:rPr>
          <w:lastRenderedPageBreak/>
          <w:tab/>
          <w:t>The Simple Exponential Smoothing Model (SES), Auto-Regressive Integrated Moving Average Model (ARIMA), Seasonal Auto-Regressive Integrated Moving Average Model (SARIMA), and GA time series models were used in this work to forecast recent Dengue cases. Additionally, Auto-Regressive Integrated Moving Average with Explanatory Variables (ARIMAX), Generalized Additive Model (GA), and Generalized Linear Mixed Models (GLM) time series models were used in this work to evaluate the correlations between meteorological parameters and Dengue cases. The SES model is utilized as a baseline to assess the prediction accuracy of other models in this investigation. All models were used to forecast new DENV cases. (ref.: ijerph-20-05152)</w:t>
        </w:r>
      </w:ins>
    </w:p>
    <w:p w14:paraId="34AA53FB" w14:textId="77777777" w:rsidR="00A1063B" w:rsidRPr="00A1063B" w:rsidRDefault="00A1063B" w:rsidP="00A1063B">
      <w:pPr>
        <w:jc w:val="both"/>
        <w:rPr>
          <w:ins w:id="138" w:author="Nayeem Hasan" w:date="2023-09-08T15:59:00Z"/>
          <w:rFonts w:ascii="Times New Roman" w:hAnsi="Times New Roman" w:cs="Times New Roman"/>
          <w:sz w:val="24"/>
          <w:szCs w:val="24"/>
          <w:rPrChange w:id="139" w:author="Nayeem Hasan" w:date="2023-09-08T15:59:00Z">
            <w:rPr>
              <w:ins w:id="140" w:author="Nayeem Hasan" w:date="2023-09-08T15:59:00Z"/>
            </w:rPr>
          </w:rPrChange>
        </w:rPr>
        <w:pPrChange w:id="141" w:author="Nayeem Hasan" w:date="2023-09-08T16:00:00Z">
          <w:pPr/>
        </w:pPrChange>
      </w:pPr>
      <w:ins w:id="142" w:author="Nayeem Hasan" w:date="2023-09-08T15:59:00Z">
        <w:r w:rsidRPr="00A1063B">
          <w:rPr>
            <w:rFonts w:ascii="Times New Roman" w:hAnsi="Times New Roman" w:cs="Times New Roman"/>
            <w:sz w:val="24"/>
            <w:szCs w:val="24"/>
            <w:rPrChange w:id="143" w:author="Nayeem Hasan" w:date="2023-09-08T15:59:00Z">
              <w:rPr/>
            </w:rPrChange>
          </w:rPr>
          <w:t>2.2.1. Simple Exponential Smoothing Model (SES)</w:t>
        </w:r>
      </w:ins>
    </w:p>
    <w:p w14:paraId="05649170" w14:textId="1C9B390D" w:rsidR="00A1063B" w:rsidRPr="00A1063B" w:rsidRDefault="00A1063B" w:rsidP="00A1063B">
      <w:pPr>
        <w:jc w:val="both"/>
        <w:rPr>
          <w:ins w:id="144" w:author="Nayeem Hasan" w:date="2023-09-08T15:59:00Z"/>
          <w:rFonts w:ascii="Times New Roman" w:hAnsi="Times New Roman" w:cs="Times New Roman"/>
          <w:sz w:val="24"/>
          <w:szCs w:val="24"/>
          <w:rPrChange w:id="145" w:author="Nayeem Hasan" w:date="2023-09-08T15:59:00Z">
            <w:rPr>
              <w:ins w:id="146" w:author="Nayeem Hasan" w:date="2023-09-08T15:59:00Z"/>
            </w:rPr>
          </w:rPrChange>
        </w:rPr>
        <w:pPrChange w:id="147" w:author="Nayeem Hasan" w:date="2023-09-08T16:00:00Z">
          <w:pPr/>
        </w:pPrChange>
      </w:pPr>
      <w:ins w:id="148" w:author="Nayeem Hasan" w:date="2023-09-08T15:59:00Z">
        <w:r w:rsidRPr="00A1063B">
          <w:rPr>
            <w:rFonts w:ascii="Times New Roman" w:hAnsi="Times New Roman" w:cs="Times New Roman"/>
            <w:sz w:val="24"/>
            <w:szCs w:val="24"/>
            <w:rPrChange w:id="149" w:author="Nayeem Hasan" w:date="2023-09-08T15:59:00Z">
              <w:rPr/>
            </w:rPrChange>
          </w:rPr>
          <w:tab/>
          <w:t>Simple exponential smoothing is a short-range forecasting method that assumes a reasonably stable mean in the data with no trend (consistent growth or decline).</w:t>
        </w:r>
        <w:r w:rsidRPr="00A1063B">
          <w:rPr>
            <w:rFonts w:ascii="Times New Roman" w:hAnsi="Times New Roman" w:cs="Times New Roman"/>
            <w:color w:val="1E293B"/>
            <w:sz w:val="24"/>
            <w:szCs w:val="24"/>
            <w:shd w:val="clear" w:color="auto" w:fill="FFFFFF"/>
            <w:rPrChange w:id="150" w:author="Nayeem Hasan" w:date="2023-09-08T15:59:00Z">
              <w:rPr>
                <w:rFonts w:ascii="Arial" w:hAnsi="Arial" w:cs="Arial"/>
                <w:color w:val="1E293B"/>
                <w:sz w:val="27"/>
                <w:szCs w:val="27"/>
                <w:shd w:val="clear" w:color="auto" w:fill="FFFFFF"/>
              </w:rPr>
            </w:rPrChange>
          </w:rPr>
          <w:t xml:space="preserve"> </w:t>
        </w:r>
        <w:r w:rsidRPr="00A1063B">
          <w:rPr>
            <w:rFonts w:ascii="Times New Roman" w:hAnsi="Times New Roman" w:cs="Times New Roman"/>
            <w:sz w:val="24"/>
            <w:szCs w:val="24"/>
            <w:rPrChange w:id="151" w:author="Nayeem Hasan" w:date="2023-09-08T15:59:00Z">
              <w:rPr/>
            </w:rPrChange>
          </w:rPr>
          <w:t xml:space="preserve">SES is important because it is a relatively simple yet powerful and versatile technique for forecasting time series data. It is one of the most popular forecasting methods that uses weighted moving </w:t>
        </w:r>
      </w:ins>
      <w:ins w:id="152" w:author="Nayeem Hasan" w:date="2023-09-08T16:02:00Z">
        <w:r>
          <w:rPr>
            <w:rFonts w:ascii="Times New Roman" w:hAnsi="Times New Roman" w:cs="Times New Roman"/>
            <w:sz w:val="24"/>
            <w:szCs w:val="24"/>
          </w:rPr>
          <w:t>averages</w:t>
        </w:r>
      </w:ins>
      <w:ins w:id="153" w:author="Nayeem Hasan" w:date="2023-09-08T15:59:00Z">
        <w:r w:rsidRPr="00A1063B">
          <w:rPr>
            <w:rFonts w:ascii="Times New Roman" w:hAnsi="Times New Roman" w:cs="Times New Roman"/>
            <w:sz w:val="24"/>
            <w:szCs w:val="24"/>
            <w:rPrChange w:id="154" w:author="Nayeem Hasan" w:date="2023-09-08T15:59:00Z">
              <w:rPr/>
            </w:rPrChange>
          </w:rPr>
          <w:t xml:space="preserve"> of past data as the basis for a forecast.  The SES model is given by the model equation:</w:t>
        </w:r>
      </w:ins>
    </w:p>
    <w:p w14:paraId="7E2C3393" w14:textId="77777777" w:rsidR="00A1063B" w:rsidRPr="00A1063B" w:rsidRDefault="00A1063B" w:rsidP="00A1063B">
      <w:pPr>
        <w:jc w:val="both"/>
        <w:rPr>
          <w:ins w:id="155" w:author="Nayeem Hasan" w:date="2023-09-08T15:59:00Z"/>
          <w:rFonts w:ascii="Times New Roman" w:eastAsiaTheme="minorEastAsia" w:hAnsi="Times New Roman" w:cs="Times New Roman"/>
          <w:sz w:val="24"/>
          <w:szCs w:val="24"/>
          <w:rPrChange w:id="156" w:author="Nayeem Hasan" w:date="2023-09-08T15:59:00Z">
            <w:rPr>
              <w:ins w:id="157" w:author="Nayeem Hasan" w:date="2023-09-08T15:59:00Z"/>
              <w:rFonts w:eastAsiaTheme="minorEastAsia"/>
            </w:rPr>
          </w:rPrChange>
        </w:rPr>
        <w:pPrChange w:id="158" w:author="Nayeem Hasan" w:date="2023-09-08T16:00:00Z">
          <w:pPr/>
        </w:pPrChange>
      </w:pPr>
      <m:oMathPara>
        <m:oMath>
          <m:r>
            <w:ins w:id="159" w:author="Nayeem Hasan" w:date="2023-09-08T15:59:00Z">
              <w:rPr>
                <w:rFonts w:ascii="Cambria Math" w:hAnsi="Cambria Math" w:cs="Times New Roman"/>
                <w:sz w:val="24"/>
                <w:szCs w:val="24"/>
                <w:rPrChange w:id="160" w:author="Nayeem Hasan" w:date="2023-09-08T15:59:00Z">
                  <w:rPr>
                    <w:rFonts w:ascii="Cambria Math" w:hAnsi="Cambria Math" w:cs="Times New Roman"/>
                  </w:rPr>
                </w:rPrChange>
              </w:rPr>
              <m:t>y</m:t>
            </w:ins>
          </m:r>
          <m:d>
            <m:dPr>
              <m:ctrlPr>
                <w:ins w:id="161" w:author="Nayeem Hasan" w:date="2023-09-08T15:59:00Z">
                  <w:rPr>
                    <w:rFonts w:ascii="Cambria Math" w:hAnsi="Cambria Math" w:cs="Times New Roman"/>
                    <w:i/>
                    <w:sz w:val="24"/>
                    <w:szCs w:val="24"/>
                    <w:rPrChange w:id="162" w:author="Nayeem Hasan" w:date="2023-09-08T15:59:00Z">
                      <w:rPr>
                        <w:rFonts w:ascii="Cambria Math" w:hAnsi="Cambria Math" w:cs="Times New Roman"/>
                        <w:i/>
                      </w:rPr>
                    </w:rPrChange>
                  </w:rPr>
                </w:ins>
              </m:ctrlPr>
            </m:dPr>
            <m:e>
              <m:r>
                <w:ins w:id="163" w:author="Nayeem Hasan" w:date="2023-09-08T15:59:00Z">
                  <w:rPr>
                    <w:rFonts w:ascii="Cambria Math" w:hAnsi="Cambria Math" w:cs="Times New Roman"/>
                    <w:sz w:val="24"/>
                    <w:szCs w:val="24"/>
                    <w:rPrChange w:id="164" w:author="Nayeem Hasan" w:date="2023-09-08T15:59:00Z">
                      <w:rPr>
                        <w:rFonts w:ascii="Cambria Math" w:hAnsi="Cambria Math" w:cs="Times New Roman"/>
                      </w:rPr>
                    </w:rPrChange>
                  </w:rPr>
                  <m:t>t</m:t>
                </w:ins>
              </m:r>
            </m:e>
          </m:d>
          <m:r>
            <w:ins w:id="165" w:author="Nayeem Hasan" w:date="2023-09-08T15:59:00Z">
              <w:rPr>
                <w:rFonts w:ascii="Cambria Math" w:hAnsi="Cambria Math" w:cs="Times New Roman"/>
                <w:sz w:val="24"/>
                <w:szCs w:val="24"/>
                <w:rPrChange w:id="166" w:author="Nayeem Hasan" w:date="2023-09-08T15:59:00Z">
                  <w:rPr>
                    <w:rFonts w:ascii="Cambria Math" w:hAnsi="Cambria Math" w:cs="Times New Roman"/>
                  </w:rPr>
                </w:rPrChange>
              </w:rPr>
              <m:t>=β</m:t>
            </w:ins>
          </m:r>
          <m:d>
            <m:dPr>
              <m:ctrlPr>
                <w:ins w:id="167" w:author="Nayeem Hasan" w:date="2023-09-08T15:59:00Z">
                  <w:rPr>
                    <w:rFonts w:ascii="Cambria Math" w:hAnsi="Cambria Math" w:cs="Times New Roman"/>
                    <w:i/>
                    <w:sz w:val="24"/>
                    <w:szCs w:val="24"/>
                    <w:rPrChange w:id="168" w:author="Nayeem Hasan" w:date="2023-09-08T15:59:00Z">
                      <w:rPr>
                        <w:rFonts w:ascii="Cambria Math" w:hAnsi="Cambria Math" w:cs="Times New Roman"/>
                        <w:i/>
                      </w:rPr>
                    </w:rPrChange>
                  </w:rPr>
                </w:ins>
              </m:ctrlPr>
            </m:dPr>
            <m:e>
              <m:r>
                <w:ins w:id="169" w:author="Nayeem Hasan" w:date="2023-09-08T15:59:00Z">
                  <w:rPr>
                    <w:rFonts w:ascii="Cambria Math" w:hAnsi="Cambria Math" w:cs="Times New Roman"/>
                    <w:sz w:val="24"/>
                    <w:szCs w:val="24"/>
                    <w:rPrChange w:id="170" w:author="Nayeem Hasan" w:date="2023-09-08T15:59:00Z">
                      <w:rPr>
                        <w:rFonts w:ascii="Cambria Math" w:hAnsi="Cambria Math" w:cs="Times New Roman"/>
                      </w:rPr>
                    </w:rPrChange>
                  </w:rPr>
                  <m:t>t</m:t>
                </w:ins>
              </m:r>
            </m:e>
          </m:d>
          <m:r>
            <w:ins w:id="171" w:author="Nayeem Hasan" w:date="2023-09-08T15:59:00Z">
              <w:rPr>
                <w:rFonts w:ascii="Cambria Math" w:hAnsi="Cambria Math" w:cs="Times New Roman"/>
                <w:sz w:val="24"/>
                <w:szCs w:val="24"/>
                <w:rPrChange w:id="172" w:author="Nayeem Hasan" w:date="2023-09-08T15:59:00Z">
                  <w:rPr>
                    <w:rFonts w:ascii="Cambria Math" w:hAnsi="Cambria Math" w:cs="Times New Roman"/>
                  </w:rPr>
                </w:rPrChange>
              </w:rPr>
              <m:t>+ε</m:t>
            </w:ins>
          </m:r>
        </m:oMath>
      </m:oMathPara>
    </w:p>
    <w:p w14:paraId="00C38FF5" w14:textId="30134E74" w:rsidR="00A1063B" w:rsidRPr="00A1063B" w:rsidRDefault="00A1063B" w:rsidP="00A1063B">
      <w:pPr>
        <w:jc w:val="both"/>
        <w:rPr>
          <w:ins w:id="173" w:author="Nayeem Hasan" w:date="2023-09-08T15:59:00Z"/>
          <w:rFonts w:ascii="Times New Roman" w:eastAsiaTheme="minorEastAsia" w:hAnsi="Times New Roman" w:cs="Times New Roman"/>
          <w:sz w:val="24"/>
          <w:szCs w:val="24"/>
          <w:rPrChange w:id="174" w:author="Nayeem Hasan" w:date="2023-09-08T15:59:00Z">
            <w:rPr>
              <w:ins w:id="175" w:author="Nayeem Hasan" w:date="2023-09-08T15:59:00Z"/>
              <w:rFonts w:eastAsiaTheme="minorEastAsia"/>
            </w:rPr>
          </w:rPrChange>
        </w:rPr>
        <w:pPrChange w:id="176" w:author="Nayeem Hasan" w:date="2023-09-08T16:00:00Z">
          <w:pPr/>
        </w:pPrChange>
      </w:pPr>
      <w:ins w:id="177" w:author="Nayeem Hasan" w:date="2023-09-08T15:59:00Z">
        <w:r w:rsidRPr="00A1063B">
          <w:rPr>
            <w:rFonts w:ascii="Times New Roman" w:eastAsiaTheme="minorEastAsia" w:hAnsi="Times New Roman" w:cs="Times New Roman"/>
            <w:sz w:val="24"/>
            <w:szCs w:val="24"/>
            <w:rPrChange w:id="178" w:author="Nayeem Hasan" w:date="2023-09-08T15:59:00Z">
              <w:rPr>
                <w:rFonts w:eastAsiaTheme="minorEastAsia"/>
              </w:rPr>
            </w:rPrChange>
          </w:rPr>
          <w:t xml:space="preserve">Where </w:t>
        </w:r>
        <w:r w:rsidRPr="00A1063B">
          <w:rPr>
            <w:rFonts w:ascii="Times New Roman" w:eastAsiaTheme="minorEastAsia" w:hAnsi="Times New Roman" w:cs="Times New Roman"/>
            <w:sz w:val="24"/>
            <w:szCs w:val="24"/>
            <w:rPrChange w:id="179" w:author="Nayeem Hasan" w:date="2023-09-08T15:59:00Z">
              <w:rPr>
                <w:rFonts w:eastAsiaTheme="minorEastAsia" w:cstheme="minorHAnsi"/>
              </w:rPr>
            </w:rPrChange>
          </w:rPr>
          <w:t>β</w:t>
        </w:r>
        <w:r w:rsidRPr="00A1063B">
          <w:rPr>
            <w:rFonts w:ascii="Times New Roman" w:eastAsiaTheme="minorEastAsia" w:hAnsi="Times New Roman" w:cs="Times New Roman"/>
            <w:sz w:val="24"/>
            <w:szCs w:val="24"/>
            <w:rPrChange w:id="180" w:author="Nayeem Hasan" w:date="2023-09-08T15:59:00Z">
              <w:rPr>
                <w:rFonts w:eastAsiaTheme="minorEastAsia"/>
              </w:rPr>
            </w:rPrChange>
          </w:rPr>
          <w:t>(t) takes a constant at the time t and may change</w:t>
        </w:r>
      </w:ins>
      <w:ins w:id="181" w:author="Nayeem Hasan" w:date="2023-09-08T16:03:00Z">
        <w:r>
          <w:rPr>
            <w:rFonts w:ascii="Times New Roman" w:eastAsiaTheme="minorEastAsia" w:hAnsi="Times New Roman" w:cs="Times New Roman"/>
            <w:sz w:val="24"/>
            <w:szCs w:val="24"/>
          </w:rPr>
          <w:t xml:space="preserve"> </w:t>
        </w:r>
        <w:r w:rsidRPr="006B6ADA">
          <w:rPr>
            <w:rFonts w:ascii="Times New Roman" w:eastAsiaTheme="minorEastAsia" w:hAnsi="Times New Roman" w:cs="Times New Roman"/>
            <w:sz w:val="24"/>
            <w:szCs w:val="24"/>
          </w:rPr>
          <w:t>slowly over time</w:t>
        </w:r>
      </w:ins>
      <w:ins w:id="182" w:author="Nayeem Hasan" w:date="2023-09-08T15:59:00Z">
        <w:r w:rsidRPr="00A1063B">
          <w:rPr>
            <w:rFonts w:ascii="Times New Roman" w:eastAsiaTheme="minorEastAsia" w:hAnsi="Times New Roman" w:cs="Times New Roman"/>
            <w:sz w:val="24"/>
            <w:szCs w:val="24"/>
            <w:rPrChange w:id="183" w:author="Nayeem Hasan" w:date="2023-09-08T15:59:00Z">
              <w:rPr>
                <w:rFonts w:eastAsiaTheme="minorEastAsia"/>
              </w:rPr>
            </w:rPrChange>
          </w:rPr>
          <w:t xml:space="preserve">; </w:t>
        </w:r>
      </w:ins>
      <m:oMath>
        <m:r>
          <w:ins w:id="184" w:author="Nayeem Hasan" w:date="2023-09-08T15:59:00Z">
            <w:rPr>
              <w:rFonts w:ascii="Cambria Math" w:eastAsiaTheme="minorEastAsia" w:hAnsi="Cambria Math" w:cs="Times New Roman"/>
              <w:sz w:val="24"/>
              <w:szCs w:val="24"/>
              <w:rPrChange w:id="185" w:author="Nayeem Hasan" w:date="2023-09-08T15:59:00Z">
                <w:rPr>
                  <w:rFonts w:ascii="Cambria Math" w:eastAsiaTheme="minorEastAsia" w:hAnsi="Cambria Math" w:cs="Times New Roman"/>
                </w:rPr>
              </w:rPrChange>
            </w:rPr>
            <m:t>ε</m:t>
          </w:ins>
        </m:r>
        <m:d>
          <m:dPr>
            <m:ctrlPr>
              <w:ins w:id="186" w:author="Nayeem Hasan" w:date="2023-09-08T15:59:00Z">
                <w:rPr>
                  <w:rFonts w:ascii="Cambria Math" w:eastAsiaTheme="minorEastAsia" w:hAnsi="Cambria Math" w:cs="Times New Roman"/>
                  <w:i/>
                  <w:sz w:val="24"/>
                  <w:szCs w:val="24"/>
                  <w:rPrChange w:id="187" w:author="Nayeem Hasan" w:date="2023-09-08T15:59:00Z">
                    <w:rPr>
                      <w:rFonts w:ascii="Cambria Math" w:eastAsiaTheme="minorEastAsia" w:hAnsi="Cambria Math" w:cs="Times New Roman"/>
                      <w:i/>
                    </w:rPr>
                  </w:rPrChange>
                </w:rPr>
              </w:ins>
            </m:ctrlPr>
          </m:dPr>
          <m:e>
            <m:r>
              <w:ins w:id="188" w:author="Nayeem Hasan" w:date="2023-09-08T15:59:00Z">
                <w:rPr>
                  <w:rFonts w:ascii="Cambria Math" w:eastAsiaTheme="minorEastAsia" w:hAnsi="Cambria Math" w:cs="Times New Roman"/>
                  <w:sz w:val="24"/>
                  <w:szCs w:val="24"/>
                  <w:rPrChange w:id="189" w:author="Nayeem Hasan" w:date="2023-09-08T15:59:00Z">
                    <w:rPr>
                      <w:rFonts w:ascii="Cambria Math" w:eastAsiaTheme="minorEastAsia" w:hAnsi="Cambria Math" w:cs="Times New Roman"/>
                    </w:rPr>
                  </w:rPrChange>
                </w:rPr>
                <m:t>t</m:t>
              </w:ins>
            </m:r>
          </m:e>
        </m:d>
      </m:oMath>
      <w:ins w:id="190" w:author="Nayeem Hasan" w:date="2023-09-08T15:59:00Z">
        <w:r w:rsidRPr="00A1063B">
          <w:rPr>
            <w:rFonts w:ascii="Times New Roman" w:eastAsiaTheme="minorEastAsia" w:hAnsi="Times New Roman" w:cs="Times New Roman"/>
            <w:sz w:val="24"/>
            <w:szCs w:val="24"/>
            <w:rPrChange w:id="191" w:author="Nayeem Hasan" w:date="2023-09-08T15:59:00Z">
              <w:rPr>
                <w:rFonts w:eastAsiaTheme="minorEastAsia"/>
              </w:rPr>
            </w:rPrChange>
          </w:rPr>
          <w:t xml:space="preserve"> is a random variable and is used to describe the effect of stochastic fluctuation. </w:t>
        </w:r>
      </w:ins>
    </w:p>
    <w:p w14:paraId="69765FBA" w14:textId="77777777" w:rsidR="00A1063B" w:rsidRPr="00A1063B" w:rsidRDefault="00A1063B" w:rsidP="00A1063B">
      <w:pPr>
        <w:jc w:val="both"/>
        <w:rPr>
          <w:ins w:id="192" w:author="Nayeem Hasan" w:date="2023-09-08T15:59:00Z"/>
          <w:rFonts w:ascii="Times New Roman" w:eastAsiaTheme="minorEastAsia" w:hAnsi="Times New Roman" w:cs="Times New Roman"/>
          <w:sz w:val="24"/>
          <w:szCs w:val="24"/>
          <w:rPrChange w:id="193" w:author="Nayeem Hasan" w:date="2023-09-08T15:59:00Z">
            <w:rPr>
              <w:ins w:id="194" w:author="Nayeem Hasan" w:date="2023-09-08T15:59:00Z"/>
              <w:rFonts w:eastAsiaTheme="minorEastAsia"/>
            </w:rPr>
          </w:rPrChange>
        </w:rPr>
        <w:pPrChange w:id="195" w:author="Nayeem Hasan" w:date="2023-09-08T16:00:00Z">
          <w:pPr/>
        </w:pPrChange>
      </w:pPr>
      <w:ins w:id="196" w:author="Nayeem Hasan" w:date="2023-09-08T15:59:00Z">
        <w:r w:rsidRPr="00A1063B">
          <w:rPr>
            <w:rFonts w:ascii="Times New Roman" w:eastAsiaTheme="minorEastAsia" w:hAnsi="Times New Roman" w:cs="Times New Roman"/>
            <w:sz w:val="24"/>
            <w:szCs w:val="24"/>
            <w:rPrChange w:id="197" w:author="Nayeem Hasan" w:date="2023-09-08T15:59:00Z">
              <w:rPr>
                <w:rFonts w:eastAsiaTheme="minorEastAsia"/>
              </w:rPr>
            </w:rPrChange>
          </w:rPr>
          <w:t>Let an observed time series be y</w:t>
        </w:r>
        <w:r w:rsidRPr="00A1063B">
          <w:rPr>
            <w:rFonts w:ascii="Times New Roman" w:eastAsiaTheme="minorEastAsia" w:hAnsi="Times New Roman" w:cs="Times New Roman"/>
            <w:sz w:val="24"/>
            <w:szCs w:val="24"/>
            <w:vertAlign w:val="subscript"/>
            <w:rPrChange w:id="198" w:author="Nayeem Hasan" w:date="2023-09-08T15:59:00Z">
              <w:rPr>
                <w:rFonts w:eastAsiaTheme="minorEastAsia"/>
                <w:vertAlign w:val="subscript"/>
              </w:rPr>
            </w:rPrChange>
          </w:rPr>
          <w:t>1</w:t>
        </w:r>
        <w:r w:rsidRPr="00A1063B">
          <w:rPr>
            <w:rFonts w:ascii="Times New Roman" w:eastAsiaTheme="minorEastAsia" w:hAnsi="Times New Roman" w:cs="Times New Roman"/>
            <w:sz w:val="24"/>
            <w:szCs w:val="24"/>
            <w:rPrChange w:id="199" w:author="Nayeem Hasan" w:date="2023-09-08T15:59:00Z">
              <w:rPr>
                <w:rFonts w:eastAsiaTheme="minorEastAsia"/>
              </w:rPr>
            </w:rPrChange>
          </w:rPr>
          <w:t>, y</w:t>
        </w:r>
        <w:r w:rsidRPr="00A1063B">
          <w:rPr>
            <w:rFonts w:ascii="Times New Roman" w:eastAsiaTheme="minorEastAsia" w:hAnsi="Times New Roman" w:cs="Times New Roman"/>
            <w:sz w:val="24"/>
            <w:szCs w:val="24"/>
            <w:vertAlign w:val="subscript"/>
            <w:rPrChange w:id="200" w:author="Nayeem Hasan" w:date="2023-09-08T15:59:00Z">
              <w:rPr>
                <w:rFonts w:eastAsiaTheme="minorEastAsia"/>
                <w:vertAlign w:val="subscript"/>
              </w:rPr>
            </w:rPrChange>
          </w:rPr>
          <w:t>2</w:t>
        </w:r>
        <w:r w:rsidRPr="00A1063B">
          <w:rPr>
            <w:rFonts w:ascii="Times New Roman" w:eastAsiaTheme="minorEastAsia" w:hAnsi="Times New Roman" w:cs="Times New Roman"/>
            <w:sz w:val="24"/>
            <w:szCs w:val="24"/>
            <w:rPrChange w:id="201" w:author="Nayeem Hasan" w:date="2023-09-08T15:59:00Z">
              <w:rPr>
                <w:rFonts w:eastAsiaTheme="minorEastAsia"/>
              </w:rPr>
            </w:rPrChange>
          </w:rPr>
          <w:t xml:space="preserve">, . . ., </w:t>
        </w:r>
        <w:proofErr w:type="spellStart"/>
        <w:r w:rsidRPr="00A1063B">
          <w:rPr>
            <w:rFonts w:ascii="Times New Roman" w:eastAsiaTheme="minorEastAsia" w:hAnsi="Times New Roman" w:cs="Times New Roman"/>
            <w:sz w:val="24"/>
            <w:szCs w:val="24"/>
            <w:rPrChange w:id="202" w:author="Nayeem Hasan" w:date="2023-09-08T15:59:00Z">
              <w:rPr>
                <w:rFonts w:eastAsiaTheme="minorEastAsia"/>
              </w:rPr>
            </w:rPrChange>
          </w:rPr>
          <w:t>y</w:t>
        </w:r>
        <w:r w:rsidRPr="00A1063B">
          <w:rPr>
            <w:rFonts w:ascii="Times New Roman" w:eastAsiaTheme="minorEastAsia" w:hAnsi="Times New Roman" w:cs="Times New Roman"/>
            <w:sz w:val="24"/>
            <w:szCs w:val="24"/>
            <w:vertAlign w:val="subscript"/>
            <w:rPrChange w:id="203" w:author="Nayeem Hasan" w:date="2023-09-08T15:59:00Z">
              <w:rPr>
                <w:rFonts w:eastAsiaTheme="minorEastAsia"/>
                <w:vertAlign w:val="subscript"/>
              </w:rPr>
            </w:rPrChange>
          </w:rPr>
          <w:t>n</w:t>
        </w:r>
        <w:proofErr w:type="spellEnd"/>
        <w:r w:rsidRPr="00A1063B">
          <w:rPr>
            <w:rFonts w:ascii="Times New Roman" w:eastAsiaTheme="minorEastAsia" w:hAnsi="Times New Roman" w:cs="Times New Roman"/>
            <w:sz w:val="24"/>
            <w:szCs w:val="24"/>
            <w:rPrChange w:id="204" w:author="Nayeem Hasan" w:date="2023-09-08T15:59:00Z">
              <w:rPr>
                <w:rFonts w:eastAsiaTheme="minorEastAsia"/>
              </w:rPr>
            </w:rPrChange>
          </w:rPr>
          <w:t xml:space="preserve">. In any case, in this simple model, to predict </w:t>
        </w:r>
        <w:proofErr w:type="spellStart"/>
        <w:r w:rsidRPr="00A1063B">
          <w:rPr>
            <w:rFonts w:ascii="Times New Roman" w:eastAsiaTheme="minorEastAsia" w:hAnsi="Times New Roman" w:cs="Times New Roman"/>
            <w:sz w:val="24"/>
            <w:szCs w:val="24"/>
            <w:rPrChange w:id="205" w:author="Nayeem Hasan" w:date="2023-09-08T15:59:00Z">
              <w:rPr>
                <w:rFonts w:eastAsiaTheme="minorEastAsia"/>
              </w:rPr>
            </w:rPrChange>
          </w:rPr>
          <w:t>y</w:t>
        </w:r>
        <w:r w:rsidRPr="00A1063B">
          <w:rPr>
            <w:rFonts w:ascii="Times New Roman" w:eastAsiaTheme="minorEastAsia" w:hAnsi="Times New Roman" w:cs="Times New Roman"/>
            <w:sz w:val="24"/>
            <w:szCs w:val="24"/>
            <w:vertAlign w:val="subscript"/>
            <w:rPrChange w:id="206" w:author="Nayeem Hasan" w:date="2023-09-08T15:59:00Z">
              <w:rPr>
                <w:rFonts w:eastAsiaTheme="minorEastAsia"/>
                <w:vertAlign w:val="subscript"/>
              </w:rPr>
            </w:rPrChange>
          </w:rPr>
          <w:t>t</w:t>
        </w:r>
        <w:proofErr w:type="spellEnd"/>
        <w:r w:rsidRPr="00A1063B">
          <w:rPr>
            <w:rFonts w:ascii="Times New Roman" w:eastAsiaTheme="minorEastAsia" w:hAnsi="Times New Roman" w:cs="Times New Roman"/>
            <w:sz w:val="24"/>
            <w:szCs w:val="24"/>
            <w:rPrChange w:id="207" w:author="Nayeem Hasan" w:date="2023-09-08T15:59:00Z">
              <w:rPr>
                <w:rFonts w:eastAsiaTheme="minorEastAsia"/>
              </w:rPr>
            </w:rPrChange>
          </w:rPr>
          <w:t xml:space="preserve"> is merely to predict (estimate) </w:t>
        </w:r>
        <w:r w:rsidRPr="00A1063B">
          <w:rPr>
            <w:rFonts w:ascii="Times New Roman" w:eastAsiaTheme="minorEastAsia" w:hAnsi="Times New Roman" w:cs="Times New Roman"/>
            <w:sz w:val="24"/>
            <w:szCs w:val="24"/>
            <w:rPrChange w:id="208" w:author="Nayeem Hasan" w:date="2023-09-08T15:59:00Z">
              <w:rPr>
                <w:rFonts w:eastAsiaTheme="minorEastAsia" w:cstheme="minorHAnsi"/>
              </w:rPr>
            </w:rPrChange>
          </w:rPr>
          <w:t>β</w:t>
        </w:r>
        <w:r w:rsidRPr="00A1063B">
          <w:rPr>
            <w:rFonts w:ascii="Times New Roman" w:eastAsiaTheme="minorEastAsia" w:hAnsi="Times New Roman" w:cs="Times New Roman"/>
            <w:sz w:val="24"/>
            <w:szCs w:val="24"/>
            <w:rPrChange w:id="209" w:author="Nayeem Hasan" w:date="2023-09-08T15:59:00Z">
              <w:rPr>
                <w:rFonts w:eastAsiaTheme="minorEastAsia"/>
              </w:rPr>
            </w:rPrChange>
          </w:rPr>
          <w:t xml:space="preserve">. To estimate, it makes sense to use all the past observations, but due to declining correlation as you go back into the past, to down-weight older observations. Formally, the simple exponential smoothing equation takes the form of </w:t>
        </w:r>
      </w:ins>
    </w:p>
    <w:p w14:paraId="7D434579" w14:textId="77777777" w:rsidR="00A1063B" w:rsidRPr="00A1063B" w:rsidRDefault="00A1063B" w:rsidP="00A1063B">
      <w:pPr>
        <w:jc w:val="both"/>
        <w:rPr>
          <w:ins w:id="210" w:author="Nayeem Hasan" w:date="2023-09-08T15:59:00Z"/>
          <w:rFonts w:ascii="Times New Roman" w:hAnsi="Times New Roman" w:cs="Times New Roman"/>
          <w:sz w:val="24"/>
          <w:szCs w:val="24"/>
          <w:rPrChange w:id="211" w:author="Nayeem Hasan" w:date="2023-09-08T15:59:00Z">
            <w:rPr>
              <w:ins w:id="212" w:author="Nayeem Hasan" w:date="2023-09-08T15:59:00Z"/>
            </w:rPr>
          </w:rPrChange>
        </w:rPr>
        <w:pPrChange w:id="213" w:author="Nayeem Hasan" w:date="2023-09-08T16:00:00Z">
          <w:pPr/>
        </w:pPrChange>
      </w:pPr>
      <w:ins w:id="214" w:author="Nayeem Hasan" w:date="2023-09-08T15:59:00Z">
        <w:r w:rsidRPr="00A1063B">
          <w:rPr>
            <w:rFonts w:ascii="Times New Roman" w:hAnsi="Times New Roman" w:cs="Times New Roman"/>
            <w:sz w:val="24"/>
            <w:szCs w:val="24"/>
            <w:rPrChange w:id="215" w:author="Nayeem Hasan" w:date="2023-09-08T15:59:00Z">
              <w:rPr/>
            </w:rPrChange>
          </w:rPr>
          <w:t xml:space="preserve">                                               F</w:t>
        </w:r>
        <w:r w:rsidRPr="00A1063B">
          <w:rPr>
            <w:rFonts w:ascii="Times New Roman" w:hAnsi="Times New Roman" w:cs="Times New Roman"/>
            <w:sz w:val="24"/>
            <w:szCs w:val="24"/>
            <w:vertAlign w:val="subscript"/>
            <w:rPrChange w:id="216" w:author="Nayeem Hasan" w:date="2023-09-08T15:59:00Z">
              <w:rPr>
                <w:vertAlign w:val="subscript"/>
              </w:rPr>
            </w:rPrChange>
          </w:rPr>
          <w:t xml:space="preserve">t+1 </w:t>
        </w:r>
        <w:r w:rsidRPr="00A1063B">
          <w:rPr>
            <w:rFonts w:ascii="Times New Roman" w:hAnsi="Times New Roman" w:cs="Times New Roman"/>
            <w:sz w:val="24"/>
            <w:szCs w:val="24"/>
            <w:rPrChange w:id="217" w:author="Nayeem Hasan" w:date="2023-09-08T15:59:00Z">
              <w:rPr/>
            </w:rPrChange>
          </w:rPr>
          <w:t xml:space="preserve">= α </w:t>
        </w:r>
        <w:proofErr w:type="spellStart"/>
        <w:r w:rsidRPr="00A1063B">
          <w:rPr>
            <w:rFonts w:ascii="Times New Roman" w:hAnsi="Times New Roman" w:cs="Times New Roman"/>
            <w:sz w:val="24"/>
            <w:szCs w:val="24"/>
            <w:rPrChange w:id="218" w:author="Nayeem Hasan" w:date="2023-09-08T15:59:00Z">
              <w:rPr/>
            </w:rPrChange>
          </w:rPr>
          <w:t>y</w:t>
        </w:r>
        <w:r w:rsidRPr="00A1063B">
          <w:rPr>
            <w:rFonts w:ascii="Times New Roman" w:hAnsi="Times New Roman" w:cs="Times New Roman"/>
            <w:sz w:val="24"/>
            <w:szCs w:val="24"/>
            <w:vertAlign w:val="subscript"/>
            <w:rPrChange w:id="219" w:author="Nayeem Hasan" w:date="2023-09-08T15:59:00Z">
              <w:rPr>
                <w:vertAlign w:val="subscript"/>
              </w:rPr>
            </w:rPrChange>
          </w:rPr>
          <w:t>t</w:t>
        </w:r>
        <w:proofErr w:type="spellEnd"/>
        <w:r w:rsidRPr="00A1063B">
          <w:rPr>
            <w:rFonts w:ascii="Times New Roman" w:hAnsi="Times New Roman" w:cs="Times New Roman"/>
            <w:sz w:val="24"/>
            <w:szCs w:val="24"/>
            <w:rPrChange w:id="220" w:author="Nayeem Hasan" w:date="2023-09-08T15:59:00Z">
              <w:rPr/>
            </w:rPrChange>
          </w:rPr>
          <w:t xml:space="preserve"> + (1−</w:t>
        </w:r>
        <w:proofErr w:type="gramStart"/>
        <w:r w:rsidRPr="00A1063B">
          <w:rPr>
            <w:rFonts w:ascii="Times New Roman" w:hAnsi="Times New Roman" w:cs="Times New Roman"/>
            <w:sz w:val="24"/>
            <w:szCs w:val="24"/>
            <w:rPrChange w:id="221" w:author="Nayeem Hasan" w:date="2023-09-08T15:59:00Z">
              <w:rPr/>
            </w:rPrChange>
          </w:rPr>
          <w:t>α)F</w:t>
        </w:r>
        <w:r w:rsidRPr="00A1063B">
          <w:rPr>
            <w:rFonts w:ascii="Times New Roman" w:hAnsi="Times New Roman" w:cs="Times New Roman"/>
            <w:sz w:val="24"/>
            <w:szCs w:val="24"/>
            <w:vertAlign w:val="subscript"/>
            <w:rPrChange w:id="222" w:author="Nayeem Hasan" w:date="2023-09-08T15:59:00Z">
              <w:rPr>
                <w:vertAlign w:val="subscript"/>
              </w:rPr>
            </w:rPrChange>
          </w:rPr>
          <w:t>t</w:t>
        </w:r>
        <w:proofErr w:type="gramEnd"/>
        <w:r w:rsidRPr="00A1063B">
          <w:rPr>
            <w:rFonts w:ascii="Times New Roman" w:hAnsi="Times New Roman" w:cs="Times New Roman"/>
            <w:sz w:val="24"/>
            <w:szCs w:val="24"/>
            <w:rPrChange w:id="223" w:author="Nayeem Hasan" w:date="2023-09-08T15:59:00Z">
              <w:rPr/>
            </w:rPrChange>
          </w:rPr>
          <w:t xml:space="preserve"> ,</w:t>
        </w:r>
      </w:ins>
    </w:p>
    <w:p w14:paraId="18CD35A2" w14:textId="77777777" w:rsidR="00A1063B" w:rsidRPr="00A1063B" w:rsidRDefault="00A1063B" w:rsidP="00A1063B">
      <w:pPr>
        <w:jc w:val="both"/>
        <w:rPr>
          <w:ins w:id="224" w:author="Nayeem Hasan" w:date="2023-09-08T15:59:00Z"/>
          <w:rFonts w:ascii="Times New Roman" w:eastAsiaTheme="minorEastAsia" w:hAnsi="Times New Roman" w:cs="Times New Roman"/>
          <w:sz w:val="24"/>
          <w:szCs w:val="24"/>
          <w:rPrChange w:id="225" w:author="Nayeem Hasan" w:date="2023-09-08T15:59:00Z">
            <w:rPr>
              <w:ins w:id="226" w:author="Nayeem Hasan" w:date="2023-09-08T15:59:00Z"/>
              <w:rFonts w:eastAsiaTheme="minorEastAsia"/>
            </w:rPr>
          </w:rPrChange>
        </w:rPr>
        <w:pPrChange w:id="227" w:author="Nayeem Hasan" w:date="2023-09-08T16:00:00Z">
          <w:pPr/>
        </w:pPrChange>
      </w:pPr>
      <w:ins w:id="228" w:author="Nayeem Hasan" w:date="2023-09-08T15:59:00Z">
        <w:r w:rsidRPr="00A1063B">
          <w:rPr>
            <w:rFonts w:ascii="Times New Roman" w:hAnsi="Times New Roman" w:cs="Times New Roman"/>
            <w:sz w:val="24"/>
            <w:szCs w:val="24"/>
            <w:rPrChange w:id="229" w:author="Nayeem Hasan" w:date="2023-09-08T15:59:00Z">
              <w:rPr/>
            </w:rPrChange>
          </w:rPr>
          <w:t xml:space="preserve">Where </w:t>
        </w:r>
        <w:proofErr w:type="spellStart"/>
        <w:r w:rsidRPr="00A1063B">
          <w:rPr>
            <w:rFonts w:ascii="Times New Roman" w:hAnsi="Times New Roman" w:cs="Times New Roman"/>
            <w:sz w:val="24"/>
            <w:szCs w:val="24"/>
            <w:rPrChange w:id="230" w:author="Nayeem Hasan" w:date="2023-09-08T15:59:00Z">
              <w:rPr/>
            </w:rPrChange>
          </w:rPr>
          <w:t>y</w:t>
        </w:r>
        <w:r w:rsidRPr="00A1063B">
          <w:rPr>
            <w:rFonts w:ascii="Times New Roman" w:hAnsi="Times New Roman" w:cs="Times New Roman"/>
            <w:sz w:val="24"/>
            <w:szCs w:val="24"/>
            <w:vertAlign w:val="subscript"/>
            <w:rPrChange w:id="231" w:author="Nayeem Hasan" w:date="2023-09-08T15:59:00Z">
              <w:rPr>
                <w:vertAlign w:val="subscript"/>
              </w:rPr>
            </w:rPrChange>
          </w:rPr>
          <w:t>t</w:t>
        </w:r>
        <w:proofErr w:type="spellEnd"/>
        <w:r w:rsidRPr="00A1063B">
          <w:rPr>
            <w:rFonts w:ascii="Times New Roman" w:hAnsi="Times New Roman" w:cs="Times New Roman"/>
            <w:sz w:val="24"/>
            <w:szCs w:val="24"/>
            <w:vertAlign w:val="subscript"/>
            <w:rPrChange w:id="232" w:author="Nayeem Hasan" w:date="2023-09-08T15:59:00Z">
              <w:rPr>
                <w:vertAlign w:val="subscript"/>
              </w:rPr>
            </w:rPrChange>
          </w:rPr>
          <w:t xml:space="preserve"> </w:t>
        </w:r>
        <w:r w:rsidRPr="00A1063B">
          <w:rPr>
            <w:rFonts w:ascii="Times New Roman" w:hAnsi="Times New Roman" w:cs="Times New Roman"/>
            <w:sz w:val="24"/>
            <w:szCs w:val="24"/>
            <w:rPrChange w:id="233" w:author="Nayeem Hasan" w:date="2023-09-08T15:59:00Z">
              <w:rPr/>
            </w:rPrChange>
          </w:rPr>
          <w:t>is the actual, known series value at the time t; F</w:t>
        </w:r>
        <w:r w:rsidRPr="00A1063B">
          <w:rPr>
            <w:rFonts w:ascii="Times New Roman" w:hAnsi="Times New Roman" w:cs="Times New Roman"/>
            <w:sz w:val="24"/>
            <w:szCs w:val="24"/>
            <w:vertAlign w:val="subscript"/>
            <w:rPrChange w:id="234" w:author="Nayeem Hasan" w:date="2023-09-08T15:59:00Z">
              <w:rPr>
                <w:vertAlign w:val="subscript"/>
              </w:rPr>
            </w:rPrChange>
          </w:rPr>
          <w:t>t</w:t>
        </w:r>
        <w:r w:rsidRPr="00A1063B">
          <w:rPr>
            <w:rFonts w:ascii="Times New Roman" w:hAnsi="Times New Roman" w:cs="Times New Roman"/>
            <w:sz w:val="24"/>
            <w:szCs w:val="24"/>
            <w:rPrChange w:id="235" w:author="Nayeem Hasan" w:date="2023-09-08T15:59:00Z">
              <w:rPr/>
            </w:rPrChange>
          </w:rPr>
          <w:t xml:space="preserve"> is the forecast value of the variable Y at the time t; F</w:t>
        </w:r>
        <w:r w:rsidRPr="00A1063B">
          <w:rPr>
            <w:rFonts w:ascii="Times New Roman" w:hAnsi="Times New Roman" w:cs="Times New Roman"/>
            <w:sz w:val="24"/>
            <w:szCs w:val="24"/>
            <w:vertAlign w:val="subscript"/>
            <w:rPrChange w:id="236" w:author="Nayeem Hasan" w:date="2023-09-08T15:59:00Z">
              <w:rPr>
                <w:vertAlign w:val="subscript"/>
              </w:rPr>
            </w:rPrChange>
          </w:rPr>
          <w:t xml:space="preserve">t+1 </w:t>
        </w:r>
        <w:r w:rsidRPr="00A1063B">
          <w:rPr>
            <w:rFonts w:ascii="Times New Roman" w:hAnsi="Times New Roman" w:cs="Times New Roman"/>
            <w:sz w:val="24"/>
            <w:szCs w:val="24"/>
            <w:rPrChange w:id="237" w:author="Nayeem Hasan" w:date="2023-09-08T15:59:00Z">
              <w:rPr/>
            </w:rPrChange>
          </w:rPr>
          <w:t>is the forecast value at the time t + 1; α is the smoothing constant. (10.2478@v10198-012-0034-2 (1)).</w:t>
        </w:r>
      </w:ins>
    </w:p>
    <w:p w14:paraId="138F594D" w14:textId="77777777" w:rsidR="00A1063B" w:rsidRPr="00A1063B" w:rsidRDefault="00A1063B" w:rsidP="00A1063B">
      <w:pPr>
        <w:jc w:val="both"/>
        <w:rPr>
          <w:ins w:id="238" w:author="Nayeem Hasan" w:date="2023-09-08T15:59:00Z"/>
          <w:rFonts w:ascii="Times New Roman" w:eastAsiaTheme="minorEastAsia" w:hAnsi="Times New Roman" w:cs="Times New Roman"/>
          <w:sz w:val="24"/>
          <w:szCs w:val="24"/>
          <w:rPrChange w:id="239" w:author="Nayeem Hasan" w:date="2023-09-08T15:59:00Z">
            <w:rPr>
              <w:ins w:id="240" w:author="Nayeem Hasan" w:date="2023-09-08T15:59:00Z"/>
              <w:rFonts w:eastAsiaTheme="minorEastAsia"/>
            </w:rPr>
          </w:rPrChange>
        </w:rPr>
        <w:pPrChange w:id="241" w:author="Nayeem Hasan" w:date="2023-09-08T16:00:00Z">
          <w:pPr/>
        </w:pPrChange>
      </w:pPr>
    </w:p>
    <w:p w14:paraId="7D61A374" w14:textId="77777777" w:rsidR="00A1063B" w:rsidRPr="00A1063B" w:rsidRDefault="00A1063B" w:rsidP="00A1063B">
      <w:pPr>
        <w:jc w:val="both"/>
        <w:rPr>
          <w:ins w:id="242" w:author="Nayeem Hasan" w:date="2023-09-08T15:59:00Z"/>
          <w:rFonts w:ascii="Times New Roman" w:eastAsiaTheme="minorEastAsia" w:hAnsi="Times New Roman" w:cs="Times New Roman"/>
          <w:iCs/>
          <w:sz w:val="24"/>
          <w:szCs w:val="24"/>
          <w:rPrChange w:id="243" w:author="Nayeem Hasan" w:date="2023-09-08T15:59:00Z">
            <w:rPr>
              <w:ins w:id="244" w:author="Nayeem Hasan" w:date="2023-09-08T15:59:00Z"/>
              <w:rFonts w:eastAsiaTheme="minorEastAsia"/>
              <w:iCs/>
            </w:rPr>
          </w:rPrChange>
        </w:rPr>
        <w:pPrChange w:id="245" w:author="Nayeem Hasan" w:date="2023-09-08T16:00:00Z">
          <w:pPr/>
        </w:pPrChange>
      </w:pPr>
      <w:ins w:id="246" w:author="Nayeem Hasan" w:date="2023-09-08T15:59:00Z">
        <w:r w:rsidRPr="00A1063B">
          <w:rPr>
            <w:rFonts w:ascii="Times New Roman" w:eastAsiaTheme="minorEastAsia" w:hAnsi="Times New Roman" w:cs="Times New Roman"/>
            <w:iCs/>
            <w:sz w:val="24"/>
            <w:szCs w:val="24"/>
            <w:rPrChange w:id="247" w:author="Nayeem Hasan" w:date="2023-09-08T15:59:00Z">
              <w:rPr>
                <w:rFonts w:eastAsiaTheme="minorEastAsia"/>
                <w:iCs/>
              </w:rPr>
            </w:rPrChange>
          </w:rPr>
          <w:t>2.</w:t>
        </w:r>
        <w:r w:rsidRPr="00A1063B">
          <w:rPr>
            <w:rFonts w:ascii="Times New Roman" w:hAnsi="Times New Roman" w:cs="Times New Roman"/>
            <w:sz w:val="24"/>
            <w:szCs w:val="24"/>
            <w:rPrChange w:id="248" w:author="Nayeem Hasan" w:date="2023-09-08T15:59:00Z">
              <w:rPr/>
            </w:rPrChange>
          </w:rPr>
          <w:t xml:space="preserve"> 2.2. Auto-Regressive Integrated Moving Average Model (ARIMA)</w:t>
        </w:r>
      </w:ins>
    </w:p>
    <w:p w14:paraId="25C89A18" w14:textId="77777777" w:rsidR="00A1063B" w:rsidRPr="00A1063B" w:rsidRDefault="00A1063B" w:rsidP="00A1063B">
      <w:pPr>
        <w:jc w:val="both"/>
        <w:rPr>
          <w:ins w:id="249" w:author="Nayeem Hasan" w:date="2023-09-08T15:59:00Z"/>
          <w:rFonts w:ascii="Times New Roman" w:eastAsiaTheme="minorEastAsia" w:hAnsi="Times New Roman" w:cs="Times New Roman"/>
          <w:sz w:val="24"/>
          <w:szCs w:val="24"/>
          <w:rPrChange w:id="250" w:author="Nayeem Hasan" w:date="2023-09-08T15:59:00Z">
            <w:rPr>
              <w:ins w:id="251" w:author="Nayeem Hasan" w:date="2023-09-08T15:59:00Z"/>
              <w:rFonts w:eastAsiaTheme="minorEastAsia"/>
            </w:rPr>
          </w:rPrChange>
        </w:rPr>
        <w:pPrChange w:id="252" w:author="Nayeem Hasan" w:date="2023-09-08T16:00:00Z">
          <w:pPr/>
        </w:pPrChange>
      </w:pPr>
      <w:ins w:id="253" w:author="Nayeem Hasan" w:date="2023-09-08T15:59:00Z">
        <w:r w:rsidRPr="00A1063B">
          <w:rPr>
            <w:rFonts w:ascii="Times New Roman" w:eastAsiaTheme="minorEastAsia" w:hAnsi="Times New Roman" w:cs="Times New Roman"/>
            <w:sz w:val="24"/>
            <w:szCs w:val="24"/>
            <w:rPrChange w:id="254" w:author="Nayeem Hasan" w:date="2023-09-08T15:59:00Z">
              <w:rPr>
                <w:rFonts w:eastAsiaTheme="minorEastAsia"/>
              </w:rPr>
            </w:rPrChange>
          </w:rPr>
          <w:tab/>
          <w:t xml:space="preserve">ARIMA models are generally used to analyze time series data for better understanding and forecasting. If a Durbin-Watson statistic reveals that there is autocorrelation of sequential data points, analysis of variance and regression results will be invalid and possibly misleading. Such data sets may be analyzed by time series methodologies such as autoregressive integrated moving average (ARIMA) modeling. (ARIMA-2). The ARIMA model is a combination of three components: autoregression (AR), differencing (I), and moving average (MA). The AR component models the relationship between an observation and several lagged observations. The I component is used to make the time series stationary, which means that the statistical properties of the time series do not change over time. The MA component models the relationship between an </w:t>
        </w:r>
        <w:r w:rsidRPr="00A1063B">
          <w:rPr>
            <w:rFonts w:ascii="Times New Roman" w:eastAsiaTheme="minorEastAsia" w:hAnsi="Times New Roman" w:cs="Times New Roman"/>
            <w:sz w:val="24"/>
            <w:szCs w:val="24"/>
            <w:rPrChange w:id="255" w:author="Nayeem Hasan" w:date="2023-09-08T15:59:00Z">
              <w:rPr>
                <w:rFonts w:eastAsiaTheme="minorEastAsia"/>
              </w:rPr>
            </w:rPrChange>
          </w:rPr>
          <w:lastRenderedPageBreak/>
          <w:t xml:space="preserve">observation and a residual error from a moving average model applied to lagged observations (ARIMA-4). </w:t>
        </w:r>
      </w:ins>
    </w:p>
    <w:p w14:paraId="1BCC556D" w14:textId="77777777" w:rsidR="00A1063B" w:rsidRPr="00A1063B" w:rsidRDefault="00A1063B" w:rsidP="00A1063B">
      <w:pPr>
        <w:jc w:val="both"/>
        <w:rPr>
          <w:ins w:id="256" w:author="Nayeem Hasan" w:date="2023-09-08T15:59:00Z"/>
          <w:rFonts w:ascii="Times New Roman" w:hAnsi="Times New Roman" w:cs="Times New Roman"/>
          <w:sz w:val="24"/>
          <w:szCs w:val="24"/>
          <w:rPrChange w:id="257" w:author="Nayeem Hasan" w:date="2023-09-08T15:59:00Z">
            <w:rPr>
              <w:ins w:id="258" w:author="Nayeem Hasan" w:date="2023-09-08T15:59:00Z"/>
            </w:rPr>
          </w:rPrChange>
        </w:rPr>
        <w:pPrChange w:id="259" w:author="Nayeem Hasan" w:date="2023-09-08T16:00:00Z">
          <w:pPr/>
        </w:pPrChange>
      </w:pPr>
      <w:ins w:id="260" w:author="Nayeem Hasan" w:date="2023-09-08T15:59:00Z">
        <w:r w:rsidRPr="00A1063B">
          <w:rPr>
            <w:rFonts w:ascii="Times New Roman" w:hAnsi="Times New Roman" w:cs="Times New Roman"/>
            <w:sz w:val="24"/>
            <w:szCs w:val="24"/>
            <w:rPrChange w:id="261" w:author="Nayeem Hasan" w:date="2023-09-08T15:59:00Z">
              <w:rPr/>
            </w:rPrChange>
          </w:rPr>
          <w:t xml:space="preserve">The AR(p) model refers to the autoregressive model of order p. </w:t>
        </w:r>
      </w:ins>
    </w:p>
    <w:p w14:paraId="08F5EDC0" w14:textId="77777777" w:rsidR="00A1063B" w:rsidRPr="00A1063B" w:rsidRDefault="00A1063B" w:rsidP="00A1063B">
      <w:pPr>
        <w:jc w:val="both"/>
        <w:rPr>
          <w:ins w:id="262" w:author="Nayeem Hasan" w:date="2023-09-08T15:59:00Z"/>
          <w:rFonts w:ascii="Times New Roman" w:hAnsi="Times New Roman" w:cs="Times New Roman"/>
          <w:sz w:val="24"/>
          <w:szCs w:val="24"/>
          <w:rPrChange w:id="263" w:author="Nayeem Hasan" w:date="2023-09-08T15:59:00Z">
            <w:rPr>
              <w:ins w:id="264" w:author="Nayeem Hasan" w:date="2023-09-08T15:59:00Z"/>
            </w:rPr>
          </w:rPrChange>
        </w:rPr>
        <w:pPrChange w:id="265" w:author="Nayeem Hasan" w:date="2023-09-08T16:00:00Z">
          <w:pPr/>
        </w:pPrChange>
      </w:pPr>
      <w:ins w:id="266" w:author="Nayeem Hasan" w:date="2023-09-08T15:59:00Z">
        <w:r w:rsidRPr="00A1063B">
          <w:rPr>
            <w:rFonts w:ascii="Times New Roman" w:hAnsi="Times New Roman" w:cs="Times New Roman"/>
            <w:sz w:val="24"/>
            <w:szCs w:val="24"/>
            <w:rPrChange w:id="267" w:author="Nayeem Hasan" w:date="2023-09-08T15:59:00Z">
              <w:rPr/>
            </w:rPrChange>
          </w:rPr>
          <w:t>The AR(p) model is written:</w:t>
        </w:r>
      </w:ins>
    </w:p>
    <w:p w14:paraId="5DAE863C" w14:textId="77777777" w:rsidR="00A1063B" w:rsidRPr="00A1063B" w:rsidRDefault="00A1063B" w:rsidP="00A1063B">
      <w:pPr>
        <w:jc w:val="both"/>
        <w:rPr>
          <w:ins w:id="268" w:author="Nayeem Hasan" w:date="2023-09-08T15:59:00Z"/>
          <w:rFonts w:ascii="Times New Roman" w:hAnsi="Times New Roman" w:cs="Times New Roman"/>
          <w:sz w:val="24"/>
          <w:szCs w:val="24"/>
          <w:vertAlign w:val="subscript"/>
          <w:rPrChange w:id="269" w:author="Nayeem Hasan" w:date="2023-09-08T15:59:00Z">
            <w:rPr>
              <w:ins w:id="270" w:author="Nayeem Hasan" w:date="2023-09-08T15:59:00Z"/>
              <w:vertAlign w:val="subscript"/>
            </w:rPr>
          </w:rPrChange>
        </w:rPr>
        <w:pPrChange w:id="271" w:author="Nayeem Hasan" w:date="2023-09-08T16:00:00Z">
          <w:pPr/>
        </w:pPrChange>
      </w:pPr>
      <w:ins w:id="272" w:author="Nayeem Hasan" w:date="2023-09-08T15:59:00Z">
        <w:r w:rsidRPr="00A1063B">
          <w:rPr>
            <w:rFonts w:ascii="Times New Roman" w:hAnsi="Times New Roman" w:cs="Times New Roman"/>
            <w:sz w:val="24"/>
            <w:szCs w:val="24"/>
            <w:rPrChange w:id="273" w:author="Nayeem Hasan" w:date="2023-09-08T15:59:00Z">
              <w:rPr/>
            </w:rPrChange>
          </w:rPr>
          <w:tab/>
        </w:r>
        <w:proofErr w:type="spellStart"/>
        <w:r w:rsidRPr="00A1063B">
          <w:rPr>
            <w:rFonts w:ascii="Times New Roman" w:hAnsi="Times New Roman" w:cs="Times New Roman"/>
            <w:sz w:val="24"/>
            <w:szCs w:val="24"/>
            <w:rPrChange w:id="274" w:author="Nayeem Hasan" w:date="2023-09-08T15:59:00Z">
              <w:rPr/>
            </w:rPrChange>
          </w:rPr>
          <w:t>y</w:t>
        </w:r>
        <w:r w:rsidRPr="00A1063B">
          <w:rPr>
            <w:rFonts w:ascii="Times New Roman" w:hAnsi="Times New Roman" w:cs="Times New Roman"/>
            <w:sz w:val="24"/>
            <w:szCs w:val="24"/>
            <w:vertAlign w:val="subscript"/>
            <w:rPrChange w:id="275" w:author="Nayeem Hasan" w:date="2023-09-08T15:59:00Z">
              <w:rPr>
                <w:vertAlign w:val="subscript"/>
              </w:rPr>
            </w:rPrChange>
          </w:rPr>
          <w:t>t</w:t>
        </w:r>
        <w:proofErr w:type="spellEnd"/>
        <w:r w:rsidRPr="00A1063B">
          <w:rPr>
            <w:rFonts w:ascii="Times New Roman" w:hAnsi="Times New Roman" w:cs="Times New Roman"/>
            <w:sz w:val="24"/>
            <w:szCs w:val="24"/>
            <w:vertAlign w:val="subscript"/>
            <w:rPrChange w:id="276" w:author="Nayeem Hasan" w:date="2023-09-08T15:59:00Z">
              <w:rPr>
                <w:vertAlign w:val="subscript"/>
              </w:rPr>
            </w:rPrChange>
          </w:rPr>
          <w:t xml:space="preserve"> </w:t>
        </w:r>
        <w:r w:rsidRPr="00A1063B">
          <w:rPr>
            <w:rFonts w:ascii="Times New Roman" w:hAnsi="Times New Roman" w:cs="Times New Roman"/>
            <w:sz w:val="24"/>
            <w:szCs w:val="24"/>
            <w:rPrChange w:id="277" w:author="Nayeem Hasan" w:date="2023-09-08T15:59:00Z">
              <w:rPr/>
            </w:rPrChange>
          </w:rPr>
          <w:t>= c+a</w:t>
        </w:r>
        <w:r w:rsidRPr="00A1063B">
          <w:rPr>
            <w:rFonts w:ascii="Times New Roman" w:hAnsi="Times New Roman" w:cs="Times New Roman"/>
            <w:sz w:val="24"/>
            <w:szCs w:val="24"/>
            <w:vertAlign w:val="subscript"/>
            <w:rPrChange w:id="278" w:author="Nayeem Hasan" w:date="2023-09-08T15:59:00Z">
              <w:rPr>
                <w:vertAlign w:val="subscript"/>
              </w:rPr>
            </w:rPrChange>
          </w:rPr>
          <w:t>1</w:t>
        </w:r>
        <w:r w:rsidRPr="00A1063B">
          <w:rPr>
            <w:rFonts w:ascii="Times New Roman" w:hAnsi="Times New Roman" w:cs="Times New Roman"/>
            <w:sz w:val="24"/>
            <w:szCs w:val="24"/>
            <w:rPrChange w:id="279" w:author="Nayeem Hasan" w:date="2023-09-08T15:59:00Z">
              <w:rPr/>
            </w:rPrChange>
          </w:rPr>
          <w:t>y</w:t>
        </w:r>
        <w:r w:rsidRPr="00A1063B">
          <w:rPr>
            <w:rFonts w:ascii="Times New Roman" w:hAnsi="Times New Roman" w:cs="Times New Roman"/>
            <w:sz w:val="24"/>
            <w:szCs w:val="24"/>
            <w:vertAlign w:val="subscript"/>
            <w:rPrChange w:id="280" w:author="Nayeem Hasan" w:date="2023-09-08T15:59:00Z">
              <w:rPr>
                <w:vertAlign w:val="subscript"/>
              </w:rPr>
            </w:rPrChange>
          </w:rPr>
          <w:t>t-1</w:t>
        </w:r>
        <w:r w:rsidRPr="00A1063B">
          <w:rPr>
            <w:rFonts w:ascii="Times New Roman" w:hAnsi="Times New Roman" w:cs="Times New Roman"/>
            <w:sz w:val="24"/>
            <w:szCs w:val="24"/>
            <w:rPrChange w:id="281" w:author="Nayeem Hasan" w:date="2023-09-08T15:59:00Z">
              <w:rPr/>
            </w:rPrChange>
          </w:rPr>
          <w:t xml:space="preserve"> + ……</w:t>
        </w:r>
        <w:proofErr w:type="gramStart"/>
        <w:r w:rsidRPr="00A1063B">
          <w:rPr>
            <w:rFonts w:ascii="Times New Roman" w:hAnsi="Times New Roman" w:cs="Times New Roman"/>
            <w:sz w:val="24"/>
            <w:szCs w:val="24"/>
            <w:rPrChange w:id="282" w:author="Nayeem Hasan" w:date="2023-09-08T15:59:00Z">
              <w:rPr/>
            </w:rPrChange>
          </w:rPr>
          <w:t>…..</w:t>
        </w:r>
        <w:proofErr w:type="gramEnd"/>
        <w:r w:rsidRPr="00A1063B">
          <w:rPr>
            <w:rFonts w:ascii="Times New Roman" w:hAnsi="Times New Roman" w:cs="Times New Roman"/>
            <w:sz w:val="24"/>
            <w:szCs w:val="24"/>
            <w:rPrChange w:id="283" w:author="Nayeem Hasan" w:date="2023-09-08T15:59:00Z">
              <w:rPr/>
            </w:rPrChange>
          </w:rPr>
          <w:t>+</w:t>
        </w:r>
        <w:proofErr w:type="spellStart"/>
        <w:r w:rsidRPr="00A1063B">
          <w:rPr>
            <w:rFonts w:ascii="Times New Roman" w:hAnsi="Times New Roman" w:cs="Times New Roman"/>
            <w:sz w:val="24"/>
            <w:szCs w:val="24"/>
            <w:rPrChange w:id="284" w:author="Nayeem Hasan" w:date="2023-09-08T15:59:00Z">
              <w:rPr/>
            </w:rPrChange>
          </w:rPr>
          <w:t>a</w:t>
        </w:r>
        <w:r w:rsidRPr="00A1063B">
          <w:rPr>
            <w:rFonts w:ascii="Times New Roman" w:hAnsi="Times New Roman" w:cs="Times New Roman"/>
            <w:sz w:val="24"/>
            <w:szCs w:val="24"/>
            <w:vertAlign w:val="subscript"/>
            <w:rPrChange w:id="285" w:author="Nayeem Hasan" w:date="2023-09-08T15:59:00Z">
              <w:rPr>
                <w:vertAlign w:val="subscript"/>
              </w:rPr>
            </w:rPrChange>
          </w:rPr>
          <w:t>p</w:t>
        </w:r>
        <w:r w:rsidRPr="00A1063B">
          <w:rPr>
            <w:rFonts w:ascii="Times New Roman" w:hAnsi="Times New Roman" w:cs="Times New Roman"/>
            <w:sz w:val="24"/>
            <w:szCs w:val="24"/>
            <w:rPrChange w:id="286" w:author="Nayeem Hasan" w:date="2023-09-08T15:59:00Z">
              <w:rPr/>
            </w:rPrChange>
          </w:rPr>
          <w:t>y</w:t>
        </w:r>
        <w:r w:rsidRPr="00A1063B">
          <w:rPr>
            <w:rFonts w:ascii="Times New Roman" w:hAnsi="Times New Roman" w:cs="Times New Roman"/>
            <w:sz w:val="24"/>
            <w:szCs w:val="24"/>
            <w:vertAlign w:val="subscript"/>
            <w:rPrChange w:id="287" w:author="Nayeem Hasan" w:date="2023-09-08T15:59:00Z">
              <w:rPr>
                <w:vertAlign w:val="subscript"/>
              </w:rPr>
            </w:rPrChange>
          </w:rPr>
          <w:t>t</w:t>
        </w:r>
        <w:proofErr w:type="spellEnd"/>
        <w:r w:rsidRPr="00A1063B">
          <w:rPr>
            <w:rFonts w:ascii="Times New Roman" w:hAnsi="Times New Roman" w:cs="Times New Roman"/>
            <w:sz w:val="24"/>
            <w:szCs w:val="24"/>
            <w:vertAlign w:val="subscript"/>
            <w:rPrChange w:id="288" w:author="Nayeem Hasan" w:date="2023-09-08T15:59:00Z">
              <w:rPr>
                <w:vertAlign w:val="subscript"/>
              </w:rPr>
            </w:rPrChange>
          </w:rPr>
          <w:t xml:space="preserve">-p </w:t>
        </w:r>
        <w:r w:rsidRPr="00A1063B">
          <w:rPr>
            <w:rFonts w:ascii="Times New Roman" w:hAnsi="Times New Roman" w:cs="Times New Roman"/>
            <w:sz w:val="24"/>
            <w:szCs w:val="24"/>
            <w:rPrChange w:id="289" w:author="Nayeem Hasan" w:date="2023-09-08T15:59:00Z">
              <w:rPr/>
            </w:rPrChange>
          </w:rPr>
          <w:t>+</w:t>
        </w:r>
        <w:proofErr w:type="spellStart"/>
        <w:r w:rsidRPr="00A1063B">
          <w:rPr>
            <w:rFonts w:ascii="Times New Roman" w:hAnsi="Times New Roman" w:cs="Times New Roman"/>
            <w:sz w:val="24"/>
            <w:szCs w:val="24"/>
            <w:rPrChange w:id="290" w:author="Nayeem Hasan" w:date="2023-09-08T15:59:00Z">
              <w:rPr/>
            </w:rPrChange>
          </w:rPr>
          <w:t>u</w:t>
        </w:r>
        <w:r w:rsidRPr="00A1063B">
          <w:rPr>
            <w:rFonts w:ascii="Times New Roman" w:hAnsi="Times New Roman" w:cs="Times New Roman"/>
            <w:sz w:val="24"/>
            <w:szCs w:val="24"/>
            <w:vertAlign w:val="subscript"/>
            <w:rPrChange w:id="291" w:author="Nayeem Hasan" w:date="2023-09-08T15:59:00Z">
              <w:rPr>
                <w:vertAlign w:val="subscript"/>
              </w:rPr>
            </w:rPrChange>
          </w:rPr>
          <w:t>t</w:t>
        </w:r>
        <w:proofErr w:type="spellEnd"/>
        <w:r w:rsidRPr="00A1063B">
          <w:rPr>
            <w:rFonts w:ascii="Times New Roman" w:hAnsi="Times New Roman" w:cs="Times New Roman"/>
            <w:sz w:val="24"/>
            <w:szCs w:val="24"/>
            <w:vertAlign w:val="subscript"/>
            <w:rPrChange w:id="292" w:author="Nayeem Hasan" w:date="2023-09-08T15:59:00Z">
              <w:rPr>
                <w:vertAlign w:val="subscript"/>
              </w:rPr>
            </w:rPrChange>
          </w:rPr>
          <w:t xml:space="preserve"> </w:t>
        </w:r>
      </w:ins>
    </w:p>
    <w:p w14:paraId="0B60A170" w14:textId="77777777" w:rsidR="00A1063B" w:rsidRPr="00A1063B" w:rsidRDefault="00A1063B" w:rsidP="00A1063B">
      <w:pPr>
        <w:jc w:val="both"/>
        <w:rPr>
          <w:ins w:id="293" w:author="Nayeem Hasan" w:date="2023-09-08T15:59:00Z"/>
          <w:rFonts w:ascii="Times New Roman" w:eastAsiaTheme="minorEastAsia" w:hAnsi="Times New Roman" w:cs="Times New Roman"/>
          <w:sz w:val="24"/>
          <w:szCs w:val="24"/>
          <w:rPrChange w:id="294" w:author="Nayeem Hasan" w:date="2023-09-08T15:59:00Z">
            <w:rPr>
              <w:ins w:id="295" w:author="Nayeem Hasan" w:date="2023-09-08T15:59:00Z"/>
              <w:rFonts w:eastAsiaTheme="minorEastAsia"/>
            </w:rPr>
          </w:rPrChange>
        </w:rPr>
        <w:pPrChange w:id="296" w:author="Nayeem Hasan" w:date="2023-09-08T16:00:00Z">
          <w:pPr/>
        </w:pPrChange>
      </w:pPr>
      <w:ins w:id="297" w:author="Nayeem Hasan" w:date="2023-09-08T15:59:00Z">
        <w:r w:rsidRPr="00A1063B">
          <w:rPr>
            <w:rFonts w:ascii="Times New Roman" w:hAnsi="Times New Roman" w:cs="Times New Roman"/>
            <w:sz w:val="24"/>
            <w:szCs w:val="24"/>
            <w:rPrChange w:id="298" w:author="Nayeem Hasan" w:date="2023-09-08T15:59:00Z">
              <w:rPr/>
            </w:rPrChange>
          </w:rPr>
          <w:t>where a</w:t>
        </w:r>
        <w:proofErr w:type="gramStart"/>
        <w:r w:rsidRPr="00A1063B">
          <w:rPr>
            <w:rFonts w:ascii="Times New Roman" w:hAnsi="Times New Roman" w:cs="Times New Roman"/>
            <w:sz w:val="24"/>
            <w:szCs w:val="24"/>
            <w:vertAlign w:val="subscript"/>
            <w:rPrChange w:id="299" w:author="Nayeem Hasan" w:date="2023-09-08T15:59:00Z">
              <w:rPr>
                <w:vertAlign w:val="subscript"/>
              </w:rPr>
            </w:rPrChange>
          </w:rPr>
          <w:t>1 ,</w:t>
        </w:r>
        <w:r w:rsidRPr="00A1063B">
          <w:rPr>
            <w:rFonts w:ascii="Times New Roman" w:hAnsi="Times New Roman" w:cs="Times New Roman"/>
            <w:sz w:val="24"/>
            <w:szCs w:val="24"/>
            <w:rPrChange w:id="300" w:author="Nayeem Hasan" w:date="2023-09-08T15:59:00Z">
              <w:rPr/>
            </w:rPrChange>
          </w:rPr>
          <w:t>a</w:t>
        </w:r>
        <w:proofErr w:type="gramEnd"/>
        <w:r w:rsidRPr="00A1063B">
          <w:rPr>
            <w:rFonts w:ascii="Times New Roman" w:hAnsi="Times New Roman" w:cs="Times New Roman"/>
            <w:sz w:val="24"/>
            <w:szCs w:val="24"/>
            <w:vertAlign w:val="subscript"/>
            <w:rPrChange w:id="301" w:author="Nayeem Hasan" w:date="2023-09-08T15:59:00Z">
              <w:rPr>
                <w:vertAlign w:val="subscript"/>
              </w:rPr>
            </w:rPrChange>
          </w:rPr>
          <w:t>2</w:t>
        </w:r>
        <w:r w:rsidRPr="00A1063B">
          <w:rPr>
            <w:rFonts w:ascii="Times New Roman" w:hAnsi="Times New Roman" w:cs="Times New Roman"/>
            <w:sz w:val="24"/>
            <w:szCs w:val="24"/>
            <w:rPrChange w:id="302" w:author="Nayeem Hasan" w:date="2023-09-08T15:59:00Z">
              <w:rPr/>
            </w:rPrChange>
          </w:rPr>
          <w:t>,….,a</w:t>
        </w:r>
        <w:r w:rsidRPr="00A1063B">
          <w:rPr>
            <w:rFonts w:ascii="Times New Roman" w:hAnsi="Times New Roman" w:cs="Times New Roman"/>
            <w:sz w:val="24"/>
            <w:szCs w:val="24"/>
            <w:vertAlign w:val="subscript"/>
            <w:rPrChange w:id="303" w:author="Nayeem Hasan" w:date="2023-09-08T15:59:00Z">
              <w:rPr>
                <w:vertAlign w:val="subscript"/>
              </w:rPr>
            </w:rPrChange>
          </w:rPr>
          <w:t xml:space="preserve">p </w:t>
        </w:r>
        <w:r w:rsidRPr="00A1063B">
          <w:rPr>
            <w:rFonts w:ascii="Times New Roman" w:eastAsiaTheme="minorEastAsia" w:hAnsi="Times New Roman" w:cs="Times New Roman"/>
            <w:sz w:val="24"/>
            <w:szCs w:val="24"/>
            <w:rPrChange w:id="304" w:author="Nayeem Hasan" w:date="2023-09-08T15:59:00Z">
              <w:rPr>
                <w:rFonts w:eastAsiaTheme="minorEastAsia"/>
              </w:rPr>
            </w:rPrChange>
          </w:rPr>
          <w:t xml:space="preserve">are parameters; </w:t>
        </w:r>
      </w:ins>
    </w:p>
    <w:p w14:paraId="151DFFE9" w14:textId="77777777" w:rsidR="00A1063B" w:rsidRPr="00A1063B" w:rsidRDefault="00A1063B" w:rsidP="00A1063B">
      <w:pPr>
        <w:jc w:val="both"/>
        <w:rPr>
          <w:ins w:id="305" w:author="Nayeem Hasan" w:date="2023-09-08T15:59:00Z"/>
          <w:rFonts w:ascii="Times New Roman" w:eastAsiaTheme="minorEastAsia" w:hAnsi="Times New Roman" w:cs="Times New Roman"/>
          <w:sz w:val="24"/>
          <w:szCs w:val="24"/>
          <w:rPrChange w:id="306" w:author="Nayeem Hasan" w:date="2023-09-08T15:59:00Z">
            <w:rPr>
              <w:ins w:id="307" w:author="Nayeem Hasan" w:date="2023-09-08T15:59:00Z"/>
              <w:rFonts w:eastAsiaTheme="minorEastAsia"/>
            </w:rPr>
          </w:rPrChange>
        </w:rPr>
        <w:pPrChange w:id="308" w:author="Nayeem Hasan" w:date="2023-09-08T16:00:00Z">
          <w:pPr/>
        </w:pPrChange>
      </w:pPr>
      <w:ins w:id="309" w:author="Nayeem Hasan" w:date="2023-09-08T15:59:00Z">
        <w:r w:rsidRPr="00A1063B">
          <w:rPr>
            <w:rFonts w:ascii="Times New Roman" w:eastAsiaTheme="minorEastAsia" w:hAnsi="Times New Roman" w:cs="Times New Roman"/>
            <w:sz w:val="24"/>
            <w:szCs w:val="24"/>
            <w:rPrChange w:id="310" w:author="Nayeem Hasan" w:date="2023-09-08T15:59:00Z">
              <w:rPr>
                <w:rFonts w:eastAsiaTheme="minorEastAsia"/>
              </w:rPr>
            </w:rPrChange>
          </w:rPr>
          <w:t xml:space="preserve">c is a constant and the random variable </w:t>
        </w:r>
        <w:proofErr w:type="spellStart"/>
        <w:r w:rsidRPr="00A1063B">
          <w:rPr>
            <w:rFonts w:ascii="Times New Roman" w:eastAsiaTheme="minorEastAsia" w:hAnsi="Times New Roman" w:cs="Times New Roman"/>
            <w:sz w:val="24"/>
            <w:szCs w:val="24"/>
            <w:rPrChange w:id="311" w:author="Nayeem Hasan" w:date="2023-09-08T15:59:00Z">
              <w:rPr>
                <w:rFonts w:eastAsiaTheme="minorEastAsia"/>
              </w:rPr>
            </w:rPrChange>
          </w:rPr>
          <w:t>u</w:t>
        </w:r>
        <w:r w:rsidRPr="00A1063B">
          <w:rPr>
            <w:rFonts w:ascii="Times New Roman" w:eastAsiaTheme="minorEastAsia" w:hAnsi="Times New Roman" w:cs="Times New Roman"/>
            <w:sz w:val="24"/>
            <w:szCs w:val="24"/>
            <w:vertAlign w:val="subscript"/>
            <w:rPrChange w:id="312" w:author="Nayeem Hasan" w:date="2023-09-08T15:59:00Z">
              <w:rPr>
                <w:rFonts w:eastAsiaTheme="minorEastAsia"/>
                <w:vertAlign w:val="subscript"/>
              </w:rPr>
            </w:rPrChange>
          </w:rPr>
          <w:t>t</w:t>
        </w:r>
        <w:proofErr w:type="spellEnd"/>
        <w:r w:rsidRPr="00A1063B">
          <w:rPr>
            <w:rFonts w:ascii="Times New Roman" w:eastAsiaTheme="minorEastAsia" w:hAnsi="Times New Roman" w:cs="Times New Roman"/>
            <w:sz w:val="24"/>
            <w:szCs w:val="24"/>
            <w:vertAlign w:val="subscript"/>
            <w:rPrChange w:id="313" w:author="Nayeem Hasan" w:date="2023-09-08T15:59:00Z">
              <w:rPr>
                <w:rFonts w:eastAsiaTheme="minorEastAsia"/>
                <w:vertAlign w:val="subscript"/>
              </w:rPr>
            </w:rPrChange>
          </w:rPr>
          <w:t xml:space="preserve"> </w:t>
        </w:r>
        <w:r w:rsidRPr="00A1063B">
          <w:rPr>
            <w:rFonts w:ascii="Times New Roman" w:eastAsiaTheme="minorEastAsia" w:hAnsi="Times New Roman" w:cs="Times New Roman"/>
            <w:sz w:val="24"/>
            <w:szCs w:val="24"/>
            <w:rPrChange w:id="314" w:author="Nayeem Hasan" w:date="2023-09-08T15:59:00Z">
              <w:rPr>
                <w:rFonts w:eastAsiaTheme="minorEastAsia"/>
              </w:rPr>
            </w:rPrChange>
          </w:rPr>
          <w:t xml:space="preserve">is white noise. </w:t>
        </w:r>
      </w:ins>
    </w:p>
    <w:p w14:paraId="3AEF464A" w14:textId="77777777" w:rsidR="00A1063B" w:rsidRPr="00A1063B" w:rsidRDefault="00A1063B" w:rsidP="00A1063B">
      <w:pPr>
        <w:jc w:val="both"/>
        <w:rPr>
          <w:ins w:id="315" w:author="Nayeem Hasan" w:date="2023-09-08T15:59:00Z"/>
          <w:rFonts w:ascii="Times New Roman" w:hAnsi="Times New Roman" w:cs="Times New Roman"/>
          <w:sz w:val="24"/>
          <w:szCs w:val="24"/>
          <w:rPrChange w:id="316" w:author="Nayeem Hasan" w:date="2023-09-08T15:59:00Z">
            <w:rPr>
              <w:ins w:id="317" w:author="Nayeem Hasan" w:date="2023-09-08T15:59:00Z"/>
            </w:rPr>
          </w:rPrChange>
        </w:rPr>
        <w:pPrChange w:id="318" w:author="Nayeem Hasan" w:date="2023-09-08T16:00:00Z">
          <w:pPr/>
        </w:pPrChange>
      </w:pPr>
      <w:ins w:id="319" w:author="Nayeem Hasan" w:date="2023-09-08T15:59:00Z">
        <w:r w:rsidRPr="00A1063B">
          <w:rPr>
            <w:rFonts w:ascii="Times New Roman" w:hAnsi="Times New Roman" w:cs="Times New Roman"/>
            <w:sz w:val="24"/>
            <w:szCs w:val="24"/>
            <w:rPrChange w:id="320" w:author="Nayeem Hasan" w:date="2023-09-08T15:59:00Z">
              <w:rPr/>
            </w:rPrChange>
          </w:rPr>
          <w:t>The MA(q) model refers to the moving average model of order q, The MA(q) model is written:</w:t>
        </w:r>
      </w:ins>
    </w:p>
    <w:p w14:paraId="08686B04" w14:textId="77777777" w:rsidR="00A1063B" w:rsidRPr="00A1063B" w:rsidRDefault="00A1063B" w:rsidP="00A1063B">
      <w:pPr>
        <w:ind w:firstLine="720"/>
        <w:jc w:val="both"/>
        <w:rPr>
          <w:ins w:id="321" w:author="Nayeem Hasan" w:date="2023-09-08T15:59:00Z"/>
          <w:rFonts w:ascii="Times New Roman" w:hAnsi="Times New Roman" w:cs="Times New Roman"/>
          <w:sz w:val="24"/>
          <w:szCs w:val="24"/>
          <w:vertAlign w:val="subscript"/>
          <w:rPrChange w:id="322" w:author="Nayeem Hasan" w:date="2023-09-08T15:59:00Z">
            <w:rPr>
              <w:ins w:id="323" w:author="Nayeem Hasan" w:date="2023-09-08T15:59:00Z"/>
              <w:vertAlign w:val="subscript"/>
            </w:rPr>
          </w:rPrChange>
        </w:rPr>
        <w:pPrChange w:id="324" w:author="Nayeem Hasan" w:date="2023-09-08T16:00:00Z">
          <w:pPr>
            <w:ind w:firstLine="720"/>
          </w:pPr>
        </w:pPrChange>
      </w:pPr>
      <w:ins w:id="325" w:author="Nayeem Hasan" w:date="2023-09-08T15:59:00Z">
        <w:r w:rsidRPr="00A1063B">
          <w:rPr>
            <w:rFonts w:ascii="Times New Roman" w:hAnsi="Times New Roman" w:cs="Times New Roman"/>
            <w:sz w:val="24"/>
            <w:szCs w:val="24"/>
            <w:rPrChange w:id="326" w:author="Nayeem Hasan" w:date="2023-09-08T15:59:00Z">
              <w:rPr/>
            </w:rPrChange>
          </w:rPr>
          <w:t xml:space="preserve"> </w:t>
        </w:r>
        <w:proofErr w:type="spellStart"/>
        <w:r w:rsidRPr="00A1063B">
          <w:rPr>
            <w:rFonts w:ascii="Times New Roman" w:hAnsi="Times New Roman" w:cs="Times New Roman"/>
            <w:sz w:val="24"/>
            <w:szCs w:val="24"/>
            <w:rPrChange w:id="327" w:author="Nayeem Hasan" w:date="2023-09-08T15:59:00Z">
              <w:rPr/>
            </w:rPrChange>
          </w:rPr>
          <w:t>y</w:t>
        </w:r>
        <w:r w:rsidRPr="00A1063B">
          <w:rPr>
            <w:rFonts w:ascii="Times New Roman" w:hAnsi="Times New Roman" w:cs="Times New Roman"/>
            <w:sz w:val="24"/>
            <w:szCs w:val="24"/>
            <w:vertAlign w:val="subscript"/>
            <w:rPrChange w:id="328" w:author="Nayeem Hasan" w:date="2023-09-08T15:59:00Z">
              <w:rPr>
                <w:vertAlign w:val="subscript"/>
              </w:rPr>
            </w:rPrChange>
          </w:rPr>
          <w:t>t</w:t>
        </w:r>
        <w:proofErr w:type="spellEnd"/>
        <w:r w:rsidRPr="00A1063B">
          <w:rPr>
            <w:rFonts w:ascii="Times New Roman" w:hAnsi="Times New Roman" w:cs="Times New Roman"/>
            <w:sz w:val="24"/>
            <w:szCs w:val="24"/>
            <w:vertAlign w:val="subscript"/>
            <w:rPrChange w:id="329" w:author="Nayeem Hasan" w:date="2023-09-08T15:59:00Z">
              <w:rPr>
                <w:vertAlign w:val="subscript"/>
              </w:rPr>
            </w:rPrChange>
          </w:rPr>
          <w:t xml:space="preserve"> </w:t>
        </w:r>
        <w:r w:rsidRPr="00A1063B">
          <w:rPr>
            <w:rFonts w:ascii="Times New Roman" w:hAnsi="Times New Roman" w:cs="Times New Roman"/>
            <w:sz w:val="24"/>
            <w:szCs w:val="24"/>
            <w:rPrChange w:id="330" w:author="Nayeem Hasan" w:date="2023-09-08T15:59:00Z">
              <w:rPr/>
            </w:rPrChange>
          </w:rPr>
          <w:t>=</w:t>
        </w:r>
        <w:proofErr w:type="spellStart"/>
        <w:r w:rsidRPr="00A1063B">
          <w:rPr>
            <w:rFonts w:ascii="Times New Roman" w:hAnsi="Times New Roman" w:cs="Times New Roman"/>
            <w:sz w:val="24"/>
            <w:szCs w:val="24"/>
            <w:rPrChange w:id="331" w:author="Nayeem Hasan" w:date="2023-09-08T15:59:00Z">
              <w:rPr/>
            </w:rPrChange>
          </w:rPr>
          <w:t>u+u</w:t>
        </w:r>
        <w:r w:rsidRPr="00A1063B">
          <w:rPr>
            <w:rFonts w:ascii="Times New Roman" w:hAnsi="Times New Roman" w:cs="Times New Roman"/>
            <w:sz w:val="24"/>
            <w:szCs w:val="24"/>
            <w:vertAlign w:val="subscript"/>
            <w:rPrChange w:id="332" w:author="Nayeem Hasan" w:date="2023-09-08T15:59:00Z">
              <w:rPr>
                <w:vertAlign w:val="subscript"/>
              </w:rPr>
            </w:rPrChange>
          </w:rPr>
          <w:t>t</w:t>
        </w:r>
        <w:proofErr w:type="spellEnd"/>
        <w:r w:rsidRPr="00A1063B">
          <w:rPr>
            <w:rFonts w:ascii="Times New Roman" w:hAnsi="Times New Roman" w:cs="Times New Roman"/>
            <w:sz w:val="24"/>
            <w:szCs w:val="24"/>
            <w:vertAlign w:val="subscript"/>
            <w:rPrChange w:id="333" w:author="Nayeem Hasan" w:date="2023-09-08T15:59:00Z">
              <w:rPr>
                <w:vertAlign w:val="subscript"/>
              </w:rPr>
            </w:rPrChange>
          </w:rPr>
          <w:t xml:space="preserve"> </w:t>
        </w:r>
        <w:r w:rsidRPr="00A1063B">
          <w:rPr>
            <w:rFonts w:ascii="Times New Roman" w:hAnsi="Times New Roman" w:cs="Times New Roman"/>
            <w:sz w:val="24"/>
            <w:szCs w:val="24"/>
            <w:rPrChange w:id="334" w:author="Nayeem Hasan" w:date="2023-09-08T15:59:00Z">
              <w:rPr/>
            </w:rPrChange>
          </w:rPr>
          <w:t>+m</w:t>
        </w:r>
        <w:r w:rsidRPr="00A1063B">
          <w:rPr>
            <w:rFonts w:ascii="Times New Roman" w:hAnsi="Times New Roman" w:cs="Times New Roman"/>
            <w:sz w:val="24"/>
            <w:szCs w:val="24"/>
            <w:vertAlign w:val="subscript"/>
            <w:rPrChange w:id="335" w:author="Nayeem Hasan" w:date="2023-09-08T15:59:00Z">
              <w:rPr>
                <w:vertAlign w:val="subscript"/>
              </w:rPr>
            </w:rPrChange>
          </w:rPr>
          <w:t xml:space="preserve">1 </w:t>
        </w:r>
        <w:r w:rsidRPr="00A1063B">
          <w:rPr>
            <w:rFonts w:ascii="Times New Roman" w:hAnsi="Times New Roman" w:cs="Times New Roman"/>
            <w:sz w:val="24"/>
            <w:szCs w:val="24"/>
            <w:rPrChange w:id="336" w:author="Nayeem Hasan" w:date="2023-09-08T15:59:00Z">
              <w:rPr/>
            </w:rPrChange>
          </w:rPr>
          <w:t>u</w:t>
        </w:r>
        <w:r w:rsidRPr="00A1063B">
          <w:rPr>
            <w:rFonts w:ascii="Times New Roman" w:hAnsi="Times New Roman" w:cs="Times New Roman"/>
            <w:sz w:val="24"/>
            <w:szCs w:val="24"/>
            <w:vertAlign w:val="subscript"/>
            <w:rPrChange w:id="337" w:author="Nayeem Hasan" w:date="2023-09-08T15:59:00Z">
              <w:rPr>
                <w:vertAlign w:val="subscript"/>
              </w:rPr>
            </w:rPrChange>
          </w:rPr>
          <w:t xml:space="preserve">t-1 </w:t>
        </w:r>
        <w:r w:rsidRPr="00A1063B">
          <w:rPr>
            <w:rFonts w:ascii="Times New Roman" w:hAnsi="Times New Roman" w:cs="Times New Roman"/>
            <w:sz w:val="24"/>
            <w:szCs w:val="24"/>
            <w:rPrChange w:id="338" w:author="Nayeem Hasan" w:date="2023-09-08T15:59:00Z">
              <w:rPr/>
            </w:rPrChange>
          </w:rPr>
          <w:t>+ …</w:t>
        </w:r>
        <w:proofErr w:type="gramStart"/>
        <w:r w:rsidRPr="00A1063B">
          <w:rPr>
            <w:rFonts w:ascii="Times New Roman" w:hAnsi="Times New Roman" w:cs="Times New Roman"/>
            <w:sz w:val="24"/>
            <w:szCs w:val="24"/>
            <w:rPrChange w:id="339" w:author="Nayeem Hasan" w:date="2023-09-08T15:59:00Z">
              <w:rPr/>
            </w:rPrChange>
          </w:rPr>
          <w:t>….+</w:t>
        </w:r>
        <w:proofErr w:type="gramEnd"/>
        <w:r w:rsidRPr="00A1063B">
          <w:rPr>
            <w:rFonts w:ascii="Times New Roman" w:hAnsi="Times New Roman" w:cs="Times New Roman"/>
            <w:sz w:val="24"/>
            <w:szCs w:val="24"/>
            <w:rPrChange w:id="340" w:author="Nayeem Hasan" w:date="2023-09-08T15:59:00Z">
              <w:rPr/>
            </w:rPrChange>
          </w:rPr>
          <w:t xml:space="preserve"> </w:t>
        </w:r>
        <w:proofErr w:type="spellStart"/>
        <w:r w:rsidRPr="00A1063B">
          <w:rPr>
            <w:rFonts w:ascii="Times New Roman" w:hAnsi="Times New Roman" w:cs="Times New Roman"/>
            <w:sz w:val="24"/>
            <w:szCs w:val="24"/>
            <w:rPrChange w:id="341" w:author="Nayeem Hasan" w:date="2023-09-08T15:59:00Z">
              <w:rPr/>
            </w:rPrChange>
          </w:rPr>
          <w:t>m</w:t>
        </w:r>
        <w:r w:rsidRPr="00A1063B">
          <w:rPr>
            <w:rFonts w:ascii="Times New Roman" w:hAnsi="Times New Roman" w:cs="Times New Roman"/>
            <w:sz w:val="24"/>
            <w:szCs w:val="24"/>
            <w:vertAlign w:val="subscript"/>
            <w:rPrChange w:id="342" w:author="Nayeem Hasan" w:date="2023-09-08T15:59:00Z">
              <w:rPr>
                <w:vertAlign w:val="subscript"/>
              </w:rPr>
            </w:rPrChange>
          </w:rPr>
          <w:t>q</w:t>
        </w:r>
        <w:r w:rsidRPr="00A1063B">
          <w:rPr>
            <w:rFonts w:ascii="Times New Roman" w:hAnsi="Times New Roman" w:cs="Times New Roman"/>
            <w:sz w:val="24"/>
            <w:szCs w:val="24"/>
            <w:rPrChange w:id="343" w:author="Nayeem Hasan" w:date="2023-09-08T15:59:00Z">
              <w:rPr/>
            </w:rPrChange>
          </w:rPr>
          <w:t>u</w:t>
        </w:r>
        <w:r w:rsidRPr="00A1063B">
          <w:rPr>
            <w:rFonts w:ascii="Times New Roman" w:hAnsi="Times New Roman" w:cs="Times New Roman"/>
            <w:sz w:val="24"/>
            <w:szCs w:val="24"/>
            <w:vertAlign w:val="subscript"/>
            <w:rPrChange w:id="344" w:author="Nayeem Hasan" w:date="2023-09-08T15:59:00Z">
              <w:rPr>
                <w:vertAlign w:val="subscript"/>
              </w:rPr>
            </w:rPrChange>
          </w:rPr>
          <w:t>t</w:t>
        </w:r>
        <w:proofErr w:type="spellEnd"/>
        <w:r w:rsidRPr="00A1063B">
          <w:rPr>
            <w:rFonts w:ascii="Times New Roman" w:hAnsi="Times New Roman" w:cs="Times New Roman"/>
            <w:sz w:val="24"/>
            <w:szCs w:val="24"/>
            <w:vertAlign w:val="subscript"/>
            <w:rPrChange w:id="345" w:author="Nayeem Hasan" w:date="2023-09-08T15:59:00Z">
              <w:rPr>
                <w:vertAlign w:val="subscript"/>
              </w:rPr>
            </w:rPrChange>
          </w:rPr>
          <w:t xml:space="preserve">-q </w:t>
        </w:r>
      </w:ins>
    </w:p>
    <w:p w14:paraId="28DE1BAC" w14:textId="77777777" w:rsidR="00A1063B" w:rsidRPr="00A1063B" w:rsidRDefault="00A1063B" w:rsidP="00A1063B">
      <w:pPr>
        <w:jc w:val="both"/>
        <w:rPr>
          <w:ins w:id="346" w:author="Nayeem Hasan" w:date="2023-09-08T15:59:00Z"/>
          <w:rFonts w:ascii="Times New Roman" w:hAnsi="Times New Roman" w:cs="Times New Roman"/>
          <w:sz w:val="24"/>
          <w:szCs w:val="24"/>
          <w:rPrChange w:id="347" w:author="Nayeem Hasan" w:date="2023-09-08T15:59:00Z">
            <w:rPr>
              <w:ins w:id="348" w:author="Nayeem Hasan" w:date="2023-09-08T15:59:00Z"/>
            </w:rPr>
          </w:rPrChange>
        </w:rPr>
        <w:pPrChange w:id="349" w:author="Nayeem Hasan" w:date="2023-09-08T16:00:00Z">
          <w:pPr/>
        </w:pPrChange>
      </w:pPr>
      <w:ins w:id="350" w:author="Nayeem Hasan" w:date="2023-09-08T15:59:00Z">
        <w:r w:rsidRPr="00A1063B">
          <w:rPr>
            <w:rFonts w:ascii="Times New Roman" w:hAnsi="Times New Roman" w:cs="Times New Roman"/>
            <w:sz w:val="24"/>
            <w:szCs w:val="24"/>
            <w:rPrChange w:id="351" w:author="Nayeem Hasan" w:date="2023-09-08T15:59:00Z">
              <w:rPr/>
            </w:rPrChange>
          </w:rPr>
          <w:t>Where the m</w:t>
        </w:r>
        <w:proofErr w:type="gramStart"/>
        <w:r w:rsidRPr="00A1063B">
          <w:rPr>
            <w:rFonts w:ascii="Times New Roman" w:hAnsi="Times New Roman" w:cs="Times New Roman"/>
            <w:sz w:val="24"/>
            <w:szCs w:val="24"/>
            <w:vertAlign w:val="subscript"/>
            <w:rPrChange w:id="352" w:author="Nayeem Hasan" w:date="2023-09-08T15:59:00Z">
              <w:rPr>
                <w:vertAlign w:val="subscript"/>
              </w:rPr>
            </w:rPrChange>
          </w:rPr>
          <w:t>1,</w:t>
        </w:r>
        <w:r w:rsidRPr="00A1063B">
          <w:rPr>
            <w:rFonts w:ascii="Times New Roman" w:hAnsi="Times New Roman" w:cs="Times New Roman"/>
            <w:sz w:val="24"/>
            <w:szCs w:val="24"/>
            <w:rPrChange w:id="353" w:author="Nayeem Hasan" w:date="2023-09-08T15:59:00Z">
              <w:rPr/>
            </w:rPrChange>
          </w:rPr>
          <w:t>m</w:t>
        </w:r>
        <w:proofErr w:type="gramEnd"/>
        <w:r w:rsidRPr="00A1063B">
          <w:rPr>
            <w:rFonts w:ascii="Times New Roman" w:hAnsi="Times New Roman" w:cs="Times New Roman"/>
            <w:sz w:val="24"/>
            <w:szCs w:val="24"/>
            <w:vertAlign w:val="subscript"/>
            <w:rPrChange w:id="354" w:author="Nayeem Hasan" w:date="2023-09-08T15:59:00Z">
              <w:rPr>
                <w:vertAlign w:val="subscript"/>
              </w:rPr>
            </w:rPrChange>
          </w:rPr>
          <w:t>2,……</w:t>
        </w:r>
        <w:r w:rsidRPr="00A1063B">
          <w:rPr>
            <w:rFonts w:ascii="Times New Roman" w:hAnsi="Times New Roman" w:cs="Times New Roman"/>
            <w:sz w:val="24"/>
            <w:szCs w:val="24"/>
            <w:rPrChange w:id="355" w:author="Nayeem Hasan" w:date="2023-09-08T15:59:00Z">
              <w:rPr/>
            </w:rPrChange>
          </w:rPr>
          <w:t>,</w:t>
        </w:r>
        <w:proofErr w:type="spellStart"/>
        <w:r w:rsidRPr="00A1063B">
          <w:rPr>
            <w:rFonts w:ascii="Times New Roman" w:hAnsi="Times New Roman" w:cs="Times New Roman"/>
            <w:sz w:val="24"/>
            <w:szCs w:val="24"/>
            <w:rPrChange w:id="356" w:author="Nayeem Hasan" w:date="2023-09-08T15:59:00Z">
              <w:rPr/>
            </w:rPrChange>
          </w:rPr>
          <w:t>m</w:t>
        </w:r>
        <w:r w:rsidRPr="00A1063B">
          <w:rPr>
            <w:rFonts w:ascii="Times New Roman" w:hAnsi="Times New Roman" w:cs="Times New Roman"/>
            <w:sz w:val="24"/>
            <w:szCs w:val="24"/>
            <w:vertAlign w:val="subscript"/>
            <w:rPrChange w:id="357" w:author="Nayeem Hasan" w:date="2023-09-08T15:59:00Z">
              <w:rPr>
                <w:vertAlign w:val="subscript"/>
              </w:rPr>
            </w:rPrChange>
          </w:rPr>
          <w:t>q</w:t>
        </w:r>
        <w:proofErr w:type="spellEnd"/>
        <w:r w:rsidRPr="00A1063B">
          <w:rPr>
            <w:rFonts w:ascii="Times New Roman" w:hAnsi="Times New Roman" w:cs="Times New Roman"/>
            <w:sz w:val="24"/>
            <w:szCs w:val="24"/>
            <w:vertAlign w:val="subscript"/>
            <w:rPrChange w:id="358" w:author="Nayeem Hasan" w:date="2023-09-08T15:59:00Z">
              <w:rPr>
                <w:vertAlign w:val="subscript"/>
              </w:rPr>
            </w:rPrChange>
          </w:rPr>
          <w:t xml:space="preserve"> </w:t>
        </w:r>
        <w:r w:rsidRPr="00A1063B">
          <w:rPr>
            <w:rFonts w:ascii="Times New Roman" w:hAnsi="Times New Roman" w:cs="Times New Roman"/>
            <w:sz w:val="24"/>
            <w:szCs w:val="24"/>
            <w:rPrChange w:id="359" w:author="Nayeem Hasan" w:date="2023-09-08T15:59:00Z">
              <w:rPr/>
            </w:rPrChange>
          </w:rPr>
          <w:t xml:space="preserve">are the parameters of the model; u is the expectation of </w:t>
        </w:r>
        <w:proofErr w:type="spellStart"/>
        <w:r w:rsidRPr="00A1063B">
          <w:rPr>
            <w:rFonts w:ascii="Times New Roman" w:hAnsi="Times New Roman" w:cs="Times New Roman"/>
            <w:sz w:val="24"/>
            <w:szCs w:val="24"/>
            <w:rPrChange w:id="360" w:author="Nayeem Hasan" w:date="2023-09-08T15:59:00Z">
              <w:rPr/>
            </w:rPrChange>
          </w:rPr>
          <w:t>y</w:t>
        </w:r>
        <w:r w:rsidRPr="00A1063B">
          <w:rPr>
            <w:rFonts w:ascii="Times New Roman" w:hAnsi="Times New Roman" w:cs="Times New Roman"/>
            <w:sz w:val="24"/>
            <w:szCs w:val="24"/>
            <w:vertAlign w:val="subscript"/>
            <w:rPrChange w:id="361" w:author="Nayeem Hasan" w:date="2023-09-08T15:59:00Z">
              <w:rPr>
                <w:vertAlign w:val="subscript"/>
              </w:rPr>
            </w:rPrChange>
          </w:rPr>
          <w:t>t</w:t>
        </w:r>
        <w:proofErr w:type="spellEnd"/>
        <w:r w:rsidRPr="00A1063B">
          <w:rPr>
            <w:rFonts w:ascii="Times New Roman" w:hAnsi="Times New Roman" w:cs="Times New Roman"/>
            <w:sz w:val="24"/>
            <w:szCs w:val="24"/>
            <w:vertAlign w:val="subscript"/>
            <w:rPrChange w:id="362" w:author="Nayeem Hasan" w:date="2023-09-08T15:59:00Z">
              <w:rPr>
                <w:vertAlign w:val="subscript"/>
              </w:rPr>
            </w:rPrChange>
          </w:rPr>
          <w:t xml:space="preserve"> </w:t>
        </w:r>
        <w:r w:rsidRPr="00A1063B">
          <w:rPr>
            <w:rFonts w:ascii="Times New Roman" w:hAnsi="Times New Roman" w:cs="Times New Roman"/>
            <w:sz w:val="24"/>
            <w:szCs w:val="24"/>
            <w:rPrChange w:id="363" w:author="Nayeem Hasan" w:date="2023-09-08T15:59:00Z">
              <w:rPr/>
            </w:rPrChange>
          </w:rPr>
          <w:t xml:space="preserve">( often assumed to equal 0); </w:t>
        </w:r>
        <w:proofErr w:type="spellStart"/>
        <w:r w:rsidRPr="00A1063B">
          <w:rPr>
            <w:rFonts w:ascii="Times New Roman" w:hAnsi="Times New Roman" w:cs="Times New Roman"/>
            <w:sz w:val="24"/>
            <w:szCs w:val="24"/>
            <w:rPrChange w:id="364" w:author="Nayeem Hasan" w:date="2023-09-08T15:59:00Z">
              <w:rPr/>
            </w:rPrChange>
          </w:rPr>
          <w:t>u</w:t>
        </w:r>
        <w:r w:rsidRPr="00A1063B">
          <w:rPr>
            <w:rFonts w:ascii="Times New Roman" w:hAnsi="Times New Roman" w:cs="Times New Roman"/>
            <w:sz w:val="24"/>
            <w:szCs w:val="24"/>
            <w:vertAlign w:val="subscript"/>
            <w:rPrChange w:id="365" w:author="Nayeem Hasan" w:date="2023-09-08T15:59:00Z">
              <w:rPr>
                <w:vertAlign w:val="subscript"/>
              </w:rPr>
            </w:rPrChange>
          </w:rPr>
          <w:t>t</w:t>
        </w:r>
        <w:proofErr w:type="spellEnd"/>
        <w:r w:rsidRPr="00A1063B">
          <w:rPr>
            <w:rFonts w:ascii="Times New Roman" w:hAnsi="Times New Roman" w:cs="Times New Roman"/>
            <w:sz w:val="24"/>
            <w:szCs w:val="24"/>
            <w:vertAlign w:val="subscript"/>
            <w:rPrChange w:id="366" w:author="Nayeem Hasan" w:date="2023-09-08T15:59:00Z">
              <w:rPr>
                <w:vertAlign w:val="subscript"/>
              </w:rPr>
            </w:rPrChange>
          </w:rPr>
          <w:t xml:space="preserve">, </w:t>
        </w:r>
        <w:r w:rsidRPr="00A1063B">
          <w:rPr>
            <w:rFonts w:ascii="Times New Roman" w:hAnsi="Times New Roman" w:cs="Times New Roman"/>
            <w:sz w:val="24"/>
            <w:szCs w:val="24"/>
            <w:rPrChange w:id="367" w:author="Nayeem Hasan" w:date="2023-09-08T15:59:00Z">
              <w:rPr/>
            </w:rPrChange>
          </w:rPr>
          <w:t>u</w:t>
        </w:r>
        <w:r w:rsidRPr="00A1063B">
          <w:rPr>
            <w:rFonts w:ascii="Times New Roman" w:hAnsi="Times New Roman" w:cs="Times New Roman"/>
            <w:sz w:val="24"/>
            <w:szCs w:val="24"/>
            <w:vertAlign w:val="subscript"/>
            <w:rPrChange w:id="368" w:author="Nayeem Hasan" w:date="2023-09-08T15:59:00Z">
              <w:rPr>
                <w:vertAlign w:val="subscript"/>
              </w:rPr>
            </w:rPrChange>
          </w:rPr>
          <w:t>t-1,</w:t>
        </w:r>
        <w:r w:rsidRPr="00A1063B">
          <w:rPr>
            <w:rFonts w:ascii="Times New Roman" w:hAnsi="Times New Roman" w:cs="Times New Roman"/>
            <w:sz w:val="24"/>
            <w:szCs w:val="24"/>
            <w:rPrChange w:id="369" w:author="Nayeem Hasan" w:date="2023-09-08T15:59:00Z">
              <w:rPr/>
            </w:rPrChange>
          </w:rPr>
          <w:t xml:space="preserve"> u</w:t>
        </w:r>
        <w:r w:rsidRPr="00A1063B">
          <w:rPr>
            <w:rFonts w:ascii="Times New Roman" w:hAnsi="Times New Roman" w:cs="Times New Roman"/>
            <w:sz w:val="24"/>
            <w:szCs w:val="24"/>
            <w:vertAlign w:val="subscript"/>
            <w:rPrChange w:id="370" w:author="Nayeem Hasan" w:date="2023-09-08T15:59:00Z">
              <w:rPr>
                <w:vertAlign w:val="subscript"/>
              </w:rPr>
            </w:rPrChange>
          </w:rPr>
          <w:t xml:space="preserve">t-2 , </w:t>
        </w:r>
        <w:r w:rsidRPr="00A1063B">
          <w:rPr>
            <w:rFonts w:ascii="Times New Roman" w:hAnsi="Times New Roman" w:cs="Times New Roman"/>
            <w:sz w:val="24"/>
            <w:szCs w:val="24"/>
            <w:rPrChange w:id="371" w:author="Nayeem Hasan" w:date="2023-09-08T15:59:00Z">
              <w:rPr/>
            </w:rPrChange>
          </w:rPr>
          <w:t xml:space="preserve">.., </w:t>
        </w:r>
        <w:proofErr w:type="spellStart"/>
        <w:r w:rsidRPr="00A1063B">
          <w:rPr>
            <w:rFonts w:ascii="Times New Roman" w:hAnsi="Times New Roman" w:cs="Times New Roman"/>
            <w:sz w:val="24"/>
            <w:szCs w:val="24"/>
            <w:rPrChange w:id="372" w:author="Nayeem Hasan" w:date="2023-09-08T15:59:00Z">
              <w:rPr/>
            </w:rPrChange>
          </w:rPr>
          <w:t>u</w:t>
        </w:r>
        <w:r w:rsidRPr="00A1063B">
          <w:rPr>
            <w:rFonts w:ascii="Times New Roman" w:hAnsi="Times New Roman" w:cs="Times New Roman"/>
            <w:sz w:val="24"/>
            <w:szCs w:val="24"/>
            <w:vertAlign w:val="subscript"/>
            <w:rPrChange w:id="373" w:author="Nayeem Hasan" w:date="2023-09-08T15:59:00Z">
              <w:rPr>
                <w:vertAlign w:val="subscript"/>
              </w:rPr>
            </w:rPrChange>
          </w:rPr>
          <w:t>t</w:t>
        </w:r>
        <w:proofErr w:type="spellEnd"/>
        <w:r w:rsidRPr="00A1063B">
          <w:rPr>
            <w:rFonts w:ascii="Times New Roman" w:hAnsi="Times New Roman" w:cs="Times New Roman"/>
            <w:sz w:val="24"/>
            <w:szCs w:val="24"/>
            <w:vertAlign w:val="subscript"/>
            <w:rPrChange w:id="374" w:author="Nayeem Hasan" w:date="2023-09-08T15:59:00Z">
              <w:rPr>
                <w:vertAlign w:val="subscript"/>
              </w:rPr>
            </w:rPrChange>
          </w:rPr>
          <w:t xml:space="preserve">-q </w:t>
        </w:r>
        <w:r w:rsidRPr="00A1063B">
          <w:rPr>
            <w:rFonts w:ascii="Times New Roman" w:hAnsi="Times New Roman" w:cs="Times New Roman"/>
            <w:sz w:val="24"/>
            <w:szCs w:val="24"/>
            <w:rPrChange w:id="375" w:author="Nayeem Hasan" w:date="2023-09-08T15:59:00Z">
              <w:rPr/>
            </w:rPrChange>
          </w:rPr>
          <w:t xml:space="preserve">are white noise error terms. </w:t>
        </w:r>
      </w:ins>
    </w:p>
    <w:p w14:paraId="6BD85732" w14:textId="77777777" w:rsidR="00A1063B" w:rsidRPr="00A1063B" w:rsidRDefault="00A1063B" w:rsidP="00A1063B">
      <w:pPr>
        <w:ind w:firstLine="720"/>
        <w:jc w:val="both"/>
        <w:rPr>
          <w:ins w:id="376" w:author="Nayeem Hasan" w:date="2023-09-08T15:59:00Z"/>
          <w:rFonts w:ascii="Times New Roman" w:hAnsi="Times New Roman" w:cs="Times New Roman"/>
          <w:sz w:val="24"/>
          <w:szCs w:val="24"/>
          <w:rPrChange w:id="377" w:author="Nayeem Hasan" w:date="2023-09-08T15:59:00Z">
            <w:rPr>
              <w:ins w:id="378" w:author="Nayeem Hasan" w:date="2023-09-08T15:59:00Z"/>
            </w:rPr>
          </w:rPrChange>
        </w:rPr>
        <w:pPrChange w:id="379" w:author="Nayeem Hasan" w:date="2023-09-08T16:00:00Z">
          <w:pPr>
            <w:ind w:firstLine="720"/>
          </w:pPr>
        </w:pPrChange>
      </w:pPr>
      <w:ins w:id="380" w:author="Nayeem Hasan" w:date="2023-09-08T15:59:00Z">
        <w:r w:rsidRPr="00A1063B">
          <w:rPr>
            <w:rFonts w:ascii="Times New Roman" w:hAnsi="Times New Roman" w:cs="Times New Roman"/>
            <w:sz w:val="24"/>
            <w:szCs w:val="24"/>
            <w:rPrChange w:id="381" w:author="Nayeem Hasan" w:date="2023-09-08T15:59:00Z">
              <w:rPr/>
            </w:rPrChange>
          </w:rPr>
          <w:t xml:space="preserve">The </w:t>
        </w:r>
        <w:proofErr w:type="gramStart"/>
        <w:r w:rsidRPr="00A1063B">
          <w:rPr>
            <w:rFonts w:ascii="Times New Roman" w:hAnsi="Times New Roman" w:cs="Times New Roman"/>
            <w:sz w:val="24"/>
            <w:szCs w:val="24"/>
            <w:rPrChange w:id="382" w:author="Nayeem Hasan" w:date="2023-09-08T15:59:00Z">
              <w:rPr/>
            </w:rPrChange>
          </w:rPr>
          <w:t>ARMA(</w:t>
        </w:r>
        <w:proofErr w:type="gramEnd"/>
        <w:r w:rsidRPr="00A1063B">
          <w:rPr>
            <w:rFonts w:ascii="Times New Roman" w:hAnsi="Times New Roman" w:cs="Times New Roman"/>
            <w:sz w:val="24"/>
            <w:szCs w:val="24"/>
            <w:rPrChange w:id="383" w:author="Nayeem Hasan" w:date="2023-09-08T15:59:00Z">
              <w:rPr/>
            </w:rPrChange>
          </w:rPr>
          <w:t>p, q) model refers to the model with p autoregressive terms and q moving-average terms. This model contains the AR(p) and MA(q) models, and is written:</w:t>
        </w:r>
      </w:ins>
    </w:p>
    <w:p w14:paraId="6595FE77" w14:textId="77777777" w:rsidR="00A1063B" w:rsidRPr="00A1063B" w:rsidRDefault="00A1063B" w:rsidP="00A1063B">
      <w:pPr>
        <w:ind w:firstLine="720"/>
        <w:jc w:val="both"/>
        <w:rPr>
          <w:ins w:id="384" w:author="Nayeem Hasan" w:date="2023-09-08T15:59:00Z"/>
          <w:rFonts w:ascii="Times New Roman" w:hAnsi="Times New Roman" w:cs="Times New Roman"/>
          <w:sz w:val="24"/>
          <w:szCs w:val="24"/>
          <w:vertAlign w:val="subscript"/>
          <w:rPrChange w:id="385" w:author="Nayeem Hasan" w:date="2023-09-08T15:59:00Z">
            <w:rPr>
              <w:ins w:id="386" w:author="Nayeem Hasan" w:date="2023-09-08T15:59:00Z"/>
              <w:vertAlign w:val="subscript"/>
            </w:rPr>
          </w:rPrChange>
        </w:rPr>
        <w:pPrChange w:id="387" w:author="Nayeem Hasan" w:date="2023-09-08T16:00:00Z">
          <w:pPr>
            <w:ind w:firstLine="720"/>
          </w:pPr>
        </w:pPrChange>
      </w:pPr>
      <w:ins w:id="388" w:author="Nayeem Hasan" w:date="2023-09-08T15:59:00Z">
        <w:r w:rsidRPr="00A1063B">
          <w:rPr>
            <w:rFonts w:ascii="Times New Roman" w:hAnsi="Times New Roman" w:cs="Times New Roman"/>
            <w:sz w:val="24"/>
            <w:szCs w:val="24"/>
            <w:rPrChange w:id="389" w:author="Nayeem Hasan" w:date="2023-09-08T15:59:00Z">
              <w:rPr/>
            </w:rPrChange>
          </w:rPr>
          <w:t xml:space="preserve"> </w:t>
        </w:r>
        <w:proofErr w:type="spellStart"/>
        <w:r w:rsidRPr="00A1063B">
          <w:rPr>
            <w:rFonts w:ascii="Times New Roman" w:hAnsi="Times New Roman" w:cs="Times New Roman"/>
            <w:sz w:val="24"/>
            <w:szCs w:val="24"/>
            <w:rPrChange w:id="390" w:author="Nayeem Hasan" w:date="2023-09-08T15:59:00Z">
              <w:rPr/>
            </w:rPrChange>
          </w:rPr>
          <w:t>y</w:t>
        </w:r>
        <w:r w:rsidRPr="00A1063B">
          <w:rPr>
            <w:rFonts w:ascii="Times New Roman" w:hAnsi="Times New Roman" w:cs="Times New Roman"/>
            <w:sz w:val="24"/>
            <w:szCs w:val="24"/>
            <w:vertAlign w:val="subscript"/>
            <w:rPrChange w:id="391" w:author="Nayeem Hasan" w:date="2023-09-08T15:59:00Z">
              <w:rPr>
                <w:vertAlign w:val="subscript"/>
              </w:rPr>
            </w:rPrChange>
          </w:rPr>
          <w:t>t</w:t>
        </w:r>
        <w:proofErr w:type="spellEnd"/>
        <w:r w:rsidRPr="00A1063B">
          <w:rPr>
            <w:rFonts w:ascii="Times New Roman" w:hAnsi="Times New Roman" w:cs="Times New Roman"/>
            <w:sz w:val="24"/>
            <w:szCs w:val="24"/>
            <w:vertAlign w:val="subscript"/>
            <w:rPrChange w:id="392" w:author="Nayeem Hasan" w:date="2023-09-08T15:59:00Z">
              <w:rPr>
                <w:vertAlign w:val="subscript"/>
              </w:rPr>
            </w:rPrChange>
          </w:rPr>
          <w:t xml:space="preserve"> </w:t>
        </w:r>
        <w:r w:rsidRPr="00A1063B">
          <w:rPr>
            <w:rFonts w:ascii="Times New Roman" w:hAnsi="Times New Roman" w:cs="Times New Roman"/>
            <w:sz w:val="24"/>
            <w:szCs w:val="24"/>
            <w:rPrChange w:id="393" w:author="Nayeem Hasan" w:date="2023-09-08T15:59:00Z">
              <w:rPr/>
            </w:rPrChange>
          </w:rPr>
          <w:t>=c+a</w:t>
        </w:r>
        <w:r w:rsidRPr="00A1063B">
          <w:rPr>
            <w:rFonts w:ascii="Times New Roman" w:hAnsi="Times New Roman" w:cs="Times New Roman"/>
            <w:sz w:val="24"/>
            <w:szCs w:val="24"/>
            <w:vertAlign w:val="subscript"/>
            <w:rPrChange w:id="394" w:author="Nayeem Hasan" w:date="2023-09-08T15:59:00Z">
              <w:rPr>
                <w:vertAlign w:val="subscript"/>
              </w:rPr>
            </w:rPrChange>
          </w:rPr>
          <w:t>1</w:t>
        </w:r>
        <w:r w:rsidRPr="00A1063B">
          <w:rPr>
            <w:rFonts w:ascii="Times New Roman" w:hAnsi="Times New Roman" w:cs="Times New Roman"/>
            <w:sz w:val="24"/>
            <w:szCs w:val="24"/>
            <w:rPrChange w:id="395" w:author="Nayeem Hasan" w:date="2023-09-08T15:59:00Z">
              <w:rPr/>
            </w:rPrChange>
          </w:rPr>
          <w:t>y</w:t>
        </w:r>
        <w:r w:rsidRPr="00A1063B">
          <w:rPr>
            <w:rFonts w:ascii="Times New Roman" w:hAnsi="Times New Roman" w:cs="Times New Roman"/>
            <w:sz w:val="24"/>
            <w:szCs w:val="24"/>
            <w:vertAlign w:val="subscript"/>
            <w:rPrChange w:id="396" w:author="Nayeem Hasan" w:date="2023-09-08T15:59:00Z">
              <w:rPr>
                <w:vertAlign w:val="subscript"/>
              </w:rPr>
            </w:rPrChange>
          </w:rPr>
          <w:t>t-1</w:t>
        </w:r>
        <w:r w:rsidRPr="00A1063B">
          <w:rPr>
            <w:rFonts w:ascii="Times New Roman" w:hAnsi="Times New Roman" w:cs="Times New Roman"/>
            <w:sz w:val="24"/>
            <w:szCs w:val="24"/>
            <w:rPrChange w:id="397" w:author="Nayeem Hasan" w:date="2023-09-08T15:59:00Z">
              <w:rPr/>
            </w:rPrChange>
          </w:rPr>
          <w:t xml:space="preserve"> +</w:t>
        </w:r>
        <w:proofErr w:type="gramStart"/>
        <w:r w:rsidRPr="00A1063B">
          <w:rPr>
            <w:rFonts w:ascii="Times New Roman" w:hAnsi="Times New Roman" w:cs="Times New Roman"/>
            <w:sz w:val="24"/>
            <w:szCs w:val="24"/>
            <w:rPrChange w:id="398" w:author="Nayeem Hasan" w:date="2023-09-08T15:59:00Z">
              <w:rPr/>
            </w:rPrChange>
          </w:rPr>
          <w:t>…..</w:t>
        </w:r>
        <w:proofErr w:type="gramEnd"/>
        <w:r w:rsidRPr="00A1063B">
          <w:rPr>
            <w:rFonts w:ascii="Times New Roman" w:hAnsi="Times New Roman" w:cs="Times New Roman"/>
            <w:sz w:val="24"/>
            <w:szCs w:val="24"/>
            <w:vertAlign w:val="subscript"/>
            <w:rPrChange w:id="399" w:author="Nayeem Hasan" w:date="2023-09-08T15:59:00Z">
              <w:rPr>
                <w:vertAlign w:val="subscript"/>
              </w:rPr>
            </w:rPrChange>
          </w:rPr>
          <w:t xml:space="preserve"> </w:t>
        </w:r>
        <w:r w:rsidRPr="00A1063B">
          <w:rPr>
            <w:rFonts w:ascii="Times New Roman" w:hAnsi="Times New Roman" w:cs="Times New Roman"/>
            <w:sz w:val="24"/>
            <w:szCs w:val="24"/>
            <w:rPrChange w:id="400" w:author="Nayeem Hasan" w:date="2023-09-08T15:59:00Z">
              <w:rPr/>
            </w:rPrChange>
          </w:rPr>
          <w:t xml:space="preserve">+ </w:t>
        </w:r>
        <w:proofErr w:type="spellStart"/>
        <w:r w:rsidRPr="00A1063B">
          <w:rPr>
            <w:rFonts w:ascii="Times New Roman" w:hAnsi="Times New Roman" w:cs="Times New Roman"/>
            <w:sz w:val="24"/>
            <w:szCs w:val="24"/>
            <w:rPrChange w:id="401" w:author="Nayeem Hasan" w:date="2023-09-08T15:59:00Z">
              <w:rPr/>
            </w:rPrChange>
          </w:rPr>
          <w:t>a</w:t>
        </w:r>
        <w:r w:rsidRPr="00A1063B">
          <w:rPr>
            <w:rFonts w:ascii="Times New Roman" w:hAnsi="Times New Roman" w:cs="Times New Roman"/>
            <w:sz w:val="24"/>
            <w:szCs w:val="24"/>
            <w:vertAlign w:val="subscript"/>
            <w:rPrChange w:id="402" w:author="Nayeem Hasan" w:date="2023-09-08T15:59:00Z">
              <w:rPr>
                <w:vertAlign w:val="subscript"/>
              </w:rPr>
            </w:rPrChange>
          </w:rPr>
          <w:t>p</w:t>
        </w:r>
        <w:r w:rsidRPr="00A1063B">
          <w:rPr>
            <w:rFonts w:ascii="Times New Roman" w:hAnsi="Times New Roman" w:cs="Times New Roman"/>
            <w:sz w:val="24"/>
            <w:szCs w:val="24"/>
            <w:rPrChange w:id="403" w:author="Nayeem Hasan" w:date="2023-09-08T15:59:00Z">
              <w:rPr/>
            </w:rPrChange>
          </w:rPr>
          <w:t>y</w:t>
        </w:r>
        <w:r w:rsidRPr="00A1063B">
          <w:rPr>
            <w:rFonts w:ascii="Times New Roman" w:hAnsi="Times New Roman" w:cs="Times New Roman"/>
            <w:sz w:val="24"/>
            <w:szCs w:val="24"/>
            <w:vertAlign w:val="subscript"/>
            <w:rPrChange w:id="404" w:author="Nayeem Hasan" w:date="2023-09-08T15:59:00Z">
              <w:rPr>
                <w:vertAlign w:val="subscript"/>
              </w:rPr>
            </w:rPrChange>
          </w:rPr>
          <w:t>t</w:t>
        </w:r>
        <w:proofErr w:type="spellEnd"/>
        <w:r w:rsidRPr="00A1063B">
          <w:rPr>
            <w:rFonts w:ascii="Times New Roman" w:hAnsi="Times New Roman" w:cs="Times New Roman"/>
            <w:sz w:val="24"/>
            <w:szCs w:val="24"/>
            <w:vertAlign w:val="subscript"/>
            <w:rPrChange w:id="405" w:author="Nayeem Hasan" w:date="2023-09-08T15:59:00Z">
              <w:rPr>
                <w:vertAlign w:val="subscript"/>
              </w:rPr>
            </w:rPrChange>
          </w:rPr>
          <w:t xml:space="preserve">-p </w:t>
        </w:r>
        <w:r w:rsidRPr="00A1063B">
          <w:rPr>
            <w:rFonts w:ascii="Times New Roman" w:hAnsi="Times New Roman" w:cs="Times New Roman"/>
            <w:sz w:val="24"/>
            <w:szCs w:val="24"/>
            <w:rPrChange w:id="406" w:author="Nayeem Hasan" w:date="2023-09-08T15:59:00Z">
              <w:rPr/>
            </w:rPrChange>
          </w:rPr>
          <w:t>+</w:t>
        </w:r>
        <w:proofErr w:type="spellStart"/>
        <w:r w:rsidRPr="00A1063B">
          <w:rPr>
            <w:rFonts w:ascii="Times New Roman" w:hAnsi="Times New Roman" w:cs="Times New Roman"/>
            <w:sz w:val="24"/>
            <w:szCs w:val="24"/>
            <w:rPrChange w:id="407" w:author="Nayeem Hasan" w:date="2023-09-08T15:59:00Z">
              <w:rPr/>
            </w:rPrChange>
          </w:rPr>
          <w:t>u</w:t>
        </w:r>
        <w:r w:rsidRPr="00A1063B">
          <w:rPr>
            <w:rFonts w:ascii="Times New Roman" w:hAnsi="Times New Roman" w:cs="Times New Roman"/>
            <w:sz w:val="24"/>
            <w:szCs w:val="24"/>
            <w:vertAlign w:val="subscript"/>
            <w:rPrChange w:id="408" w:author="Nayeem Hasan" w:date="2023-09-08T15:59:00Z">
              <w:rPr>
                <w:vertAlign w:val="subscript"/>
              </w:rPr>
            </w:rPrChange>
          </w:rPr>
          <w:t>t</w:t>
        </w:r>
        <w:proofErr w:type="spellEnd"/>
        <w:r w:rsidRPr="00A1063B">
          <w:rPr>
            <w:rFonts w:ascii="Times New Roman" w:hAnsi="Times New Roman" w:cs="Times New Roman"/>
            <w:sz w:val="24"/>
            <w:szCs w:val="24"/>
            <w:rPrChange w:id="409" w:author="Nayeem Hasan" w:date="2023-09-08T15:59:00Z">
              <w:rPr/>
            </w:rPrChange>
          </w:rPr>
          <w:t xml:space="preserve">+ ……. + </w:t>
        </w:r>
        <w:proofErr w:type="spellStart"/>
        <w:r w:rsidRPr="00A1063B">
          <w:rPr>
            <w:rFonts w:ascii="Times New Roman" w:hAnsi="Times New Roman" w:cs="Times New Roman"/>
            <w:sz w:val="24"/>
            <w:szCs w:val="24"/>
            <w:rPrChange w:id="410" w:author="Nayeem Hasan" w:date="2023-09-08T15:59:00Z">
              <w:rPr/>
            </w:rPrChange>
          </w:rPr>
          <w:t>m</w:t>
        </w:r>
        <w:r w:rsidRPr="00A1063B">
          <w:rPr>
            <w:rFonts w:ascii="Times New Roman" w:hAnsi="Times New Roman" w:cs="Times New Roman"/>
            <w:sz w:val="24"/>
            <w:szCs w:val="24"/>
            <w:vertAlign w:val="subscript"/>
            <w:rPrChange w:id="411" w:author="Nayeem Hasan" w:date="2023-09-08T15:59:00Z">
              <w:rPr>
                <w:vertAlign w:val="subscript"/>
              </w:rPr>
            </w:rPrChange>
          </w:rPr>
          <w:t>q</w:t>
        </w:r>
        <w:r w:rsidRPr="00A1063B">
          <w:rPr>
            <w:rFonts w:ascii="Times New Roman" w:hAnsi="Times New Roman" w:cs="Times New Roman"/>
            <w:sz w:val="24"/>
            <w:szCs w:val="24"/>
            <w:rPrChange w:id="412" w:author="Nayeem Hasan" w:date="2023-09-08T15:59:00Z">
              <w:rPr/>
            </w:rPrChange>
          </w:rPr>
          <w:t>u</w:t>
        </w:r>
        <w:r w:rsidRPr="00A1063B">
          <w:rPr>
            <w:rFonts w:ascii="Times New Roman" w:hAnsi="Times New Roman" w:cs="Times New Roman"/>
            <w:sz w:val="24"/>
            <w:szCs w:val="24"/>
            <w:vertAlign w:val="subscript"/>
            <w:rPrChange w:id="413" w:author="Nayeem Hasan" w:date="2023-09-08T15:59:00Z">
              <w:rPr>
                <w:vertAlign w:val="subscript"/>
              </w:rPr>
            </w:rPrChange>
          </w:rPr>
          <w:t>t</w:t>
        </w:r>
        <w:proofErr w:type="spellEnd"/>
        <w:r w:rsidRPr="00A1063B">
          <w:rPr>
            <w:rFonts w:ascii="Times New Roman" w:hAnsi="Times New Roman" w:cs="Times New Roman"/>
            <w:sz w:val="24"/>
            <w:szCs w:val="24"/>
            <w:vertAlign w:val="subscript"/>
            <w:rPrChange w:id="414" w:author="Nayeem Hasan" w:date="2023-09-08T15:59:00Z">
              <w:rPr>
                <w:vertAlign w:val="subscript"/>
              </w:rPr>
            </w:rPrChange>
          </w:rPr>
          <w:t xml:space="preserve">-q </w:t>
        </w:r>
      </w:ins>
    </w:p>
    <w:p w14:paraId="07CC5EEF" w14:textId="14EB8451" w:rsidR="00A1063B" w:rsidRPr="00A1063B" w:rsidRDefault="00A1063B" w:rsidP="00A1063B">
      <w:pPr>
        <w:jc w:val="both"/>
        <w:rPr>
          <w:ins w:id="415" w:author="Nayeem Hasan" w:date="2023-09-08T15:59:00Z"/>
          <w:rFonts w:ascii="Times New Roman" w:hAnsi="Times New Roman" w:cs="Times New Roman"/>
          <w:sz w:val="24"/>
          <w:szCs w:val="24"/>
          <w:vertAlign w:val="subscript"/>
          <w:rPrChange w:id="416" w:author="Nayeem Hasan" w:date="2023-09-08T16:03:00Z">
            <w:rPr>
              <w:ins w:id="417" w:author="Nayeem Hasan" w:date="2023-09-08T15:59:00Z"/>
            </w:rPr>
          </w:rPrChange>
        </w:rPr>
        <w:pPrChange w:id="418" w:author="Nayeem Hasan" w:date="2023-09-08T16:00:00Z">
          <w:pPr/>
        </w:pPrChange>
      </w:pPr>
      <w:ins w:id="419" w:author="Nayeem Hasan" w:date="2023-09-08T15:59:00Z">
        <w:r w:rsidRPr="00A1063B">
          <w:rPr>
            <w:rFonts w:ascii="Times New Roman" w:hAnsi="Times New Roman" w:cs="Times New Roman"/>
            <w:sz w:val="24"/>
            <w:szCs w:val="24"/>
            <w:rPrChange w:id="420" w:author="Nayeem Hasan" w:date="2023-09-08T15:59:00Z">
              <w:rPr/>
            </w:rPrChange>
          </w:rPr>
          <w:t>When AR(P), MA(q) and ARMA(</w:t>
        </w:r>
        <w:proofErr w:type="spellStart"/>
        <w:proofErr w:type="gramStart"/>
        <w:r w:rsidRPr="00A1063B">
          <w:rPr>
            <w:rFonts w:ascii="Times New Roman" w:hAnsi="Times New Roman" w:cs="Times New Roman"/>
            <w:sz w:val="24"/>
            <w:szCs w:val="24"/>
            <w:rPrChange w:id="421" w:author="Nayeem Hasan" w:date="2023-09-08T15:59:00Z">
              <w:rPr/>
            </w:rPrChange>
          </w:rPr>
          <w:t>p,q</w:t>
        </w:r>
        <w:proofErr w:type="spellEnd"/>
        <w:proofErr w:type="gramEnd"/>
        <w:r w:rsidRPr="00A1063B">
          <w:rPr>
            <w:rFonts w:ascii="Times New Roman" w:hAnsi="Times New Roman" w:cs="Times New Roman"/>
            <w:sz w:val="24"/>
            <w:szCs w:val="24"/>
            <w:rPrChange w:id="422" w:author="Nayeem Hasan" w:date="2023-09-08T15:59:00Z">
              <w:rPr/>
            </w:rPrChange>
          </w:rPr>
          <w:t>) are applied in some cases where data show evidence of non-stationarity, an initial differencing step should be applied to reduce the non-stationarity, namely an ARIMA model. Non-seasonal ARIMA models are generally denoted ARIMA(</w:t>
        </w:r>
        <w:proofErr w:type="spellStart"/>
        <w:proofErr w:type="gramStart"/>
        <w:r w:rsidRPr="00A1063B">
          <w:rPr>
            <w:rFonts w:ascii="Times New Roman" w:hAnsi="Times New Roman" w:cs="Times New Roman"/>
            <w:sz w:val="24"/>
            <w:szCs w:val="24"/>
            <w:rPrChange w:id="423" w:author="Nayeem Hasan" w:date="2023-09-08T15:59:00Z">
              <w:rPr/>
            </w:rPrChange>
          </w:rPr>
          <w:t>p,q</w:t>
        </w:r>
        <w:proofErr w:type="gramEnd"/>
        <w:r w:rsidRPr="00A1063B">
          <w:rPr>
            <w:rFonts w:ascii="Times New Roman" w:hAnsi="Times New Roman" w:cs="Times New Roman"/>
            <w:sz w:val="24"/>
            <w:szCs w:val="24"/>
            <w:rPrChange w:id="424" w:author="Nayeem Hasan" w:date="2023-09-08T15:59:00Z">
              <w:rPr/>
            </w:rPrChange>
          </w:rPr>
          <w:t>,d</w:t>
        </w:r>
        <w:proofErr w:type="spellEnd"/>
        <w:r w:rsidRPr="00A1063B">
          <w:rPr>
            <w:rFonts w:ascii="Times New Roman" w:hAnsi="Times New Roman" w:cs="Times New Roman"/>
            <w:sz w:val="24"/>
            <w:szCs w:val="24"/>
            <w:rPrChange w:id="425" w:author="Nayeem Hasan" w:date="2023-09-08T15:59:00Z">
              <w:rPr/>
            </w:rPrChange>
          </w:rPr>
          <w:t>), where p is the order of the AR model, d is the degree of differencing, and q is the order of the MA model.(ARIMA-4).</w:t>
        </w:r>
      </w:ins>
    </w:p>
    <w:p w14:paraId="4662B1A5" w14:textId="77777777" w:rsidR="00A1063B" w:rsidRPr="00A1063B" w:rsidRDefault="00A1063B" w:rsidP="00A1063B">
      <w:pPr>
        <w:jc w:val="both"/>
        <w:rPr>
          <w:ins w:id="426" w:author="Nayeem Hasan" w:date="2023-09-08T15:59:00Z"/>
          <w:rFonts w:ascii="Times New Roman" w:hAnsi="Times New Roman" w:cs="Times New Roman"/>
          <w:sz w:val="24"/>
          <w:szCs w:val="24"/>
          <w:rPrChange w:id="427" w:author="Nayeem Hasan" w:date="2023-09-08T15:59:00Z">
            <w:rPr>
              <w:ins w:id="428" w:author="Nayeem Hasan" w:date="2023-09-08T15:59:00Z"/>
            </w:rPr>
          </w:rPrChange>
        </w:rPr>
        <w:pPrChange w:id="429" w:author="Nayeem Hasan" w:date="2023-09-08T16:00:00Z">
          <w:pPr/>
        </w:pPrChange>
      </w:pPr>
    </w:p>
    <w:p w14:paraId="5345D0F8" w14:textId="77777777" w:rsidR="00A1063B" w:rsidRPr="00A1063B" w:rsidRDefault="00A1063B" w:rsidP="00A1063B">
      <w:pPr>
        <w:jc w:val="both"/>
        <w:rPr>
          <w:ins w:id="430" w:author="Nayeem Hasan" w:date="2023-09-08T15:59:00Z"/>
          <w:rFonts w:ascii="Times New Roman" w:hAnsi="Times New Roman" w:cs="Times New Roman"/>
          <w:sz w:val="24"/>
          <w:szCs w:val="24"/>
          <w:rPrChange w:id="431" w:author="Nayeem Hasan" w:date="2023-09-08T15:59:00Z">
            <w:rPr>
              <w:ins w:id="432" w:author="Nayeem Hasan" w:date="2023-09-08T15:59:00Z"/>
            </w:rPr>
          </w:rPrChange>
        </w:rPr>
        <w:pPrChange w:id="433" w:author="Nayeem Hasan" w:date="2023-09-08T16:00:00Z">
          <w:pPr/>
        </w:pPrChange>
      </w:pPr>
      <w:ins w:id="434" w:author="Nayeem Hasan" w:date="2023-09-08T15:59:00Z">
        <w:r w:rsidRPr="00A1063B">
          <w:rPr>
            <w:rFonts w:ascii="Times New Roman" w:hAnsi="Times New Roman" w:cs="Times New Roman"/>
            <w:sz w:val="24"/>
            <w:szCs w:val="24"/>
            <w:rPrChange w:id="435" w:author="Nayeem Hasan" w:date="2023-09-08T15:59:00Z">
              <w:rPr/>
            </w:rPrChange>
          </w:rPr>
          <w:t xml:space="preserve">2.2.3. Auto-Regressive Integrated Moving Average with Explanatory Variables (ARIMAX) </w:t>
        </w:r>
      </w:ins>
    </w:p>
    <w:p w14:paraId="386EA59E" w14:textId="6CA4F24E" w:rsidR="00A1063B" w:rsidRPr="00A1063B" w:rsidRDefault="00A1063B" w:rsidP="00A1063B">
      <w:pPr>
        <w:ind w:firstLine="720"/>
        <w:jc w:val="both"/>
        <w:rPr>
          <w:ins w:id="436" w:author="Nayeem Hasan" w:date="2023-09-08T15:59:00Z"/>
          <w:rFonts w:ascii="Times New Roman" w:hAnsi="Times New Roman" w:cs="Times New Roman"/>
          <w:sz w:val="24"/>
          <w:szCs w:val="24"/>
          <w:rPrChange w:id="437" w:author="Nayeem Hasan" w:date="2023-09-08T15:59:00Z">
            <w:rPr>
              <w:ins w:id="438" w:author="Nayeem Hasan" w:date="2023-09-08T15:59:00Z"/>
            </w:rPr>
          </w:rPrChange>
        </w:rPr>
        <w:pPrChange w:id="439" w:author="Nayeem Hasan" w:date="2023-09-08T16:03:00Z">
          <w:pPr/>
        </w:pPrChange>
      </w:pPr>
      <w:ins w:id="440" w:author="Nayeem Hasan" w:date="2023-09-08T15:59:00Z">
        <w:r w:rsidRPr="00A1063B">
          <w:rPr>
            <w:rFonts w:ascii="Times New Roman" w:hAnsi="Times New Roman" w:cs="Times New Roman"/>
            <w:sz w:val="24"/>
            <w:szCs w:val="24"/>
            <w:rPrChange w:id="441" w:author="Nayeem Hasan" w:date="2023-09-08T15:59:00Z">
              <w:rPr/>
            </w:rPrChange>
          </w:rPr>
          <w:t xml:space="preserve">Recently, ARIMA has been studied by many researchers who used time series. However, when using </w:t>
        </w:r>
      </w:ins>
      <w:ins w:id="442" w:author="Nayeem Hasan" w:date="2023-09-08T16:04:00Z">
        <w:r>
          <w:rPr>
            <w:rFonts w:ascii="Times New Roman" w:hAnsi="Times New Roman" w:cs="Times New Roman"/>
            <w:sz w:val="24"/>
            <w:szCs w:val="24"/>
          </w:rPr>
          <w:t xml:space="preserve">the </w:t>
        </w:r>
      </w:ins>
      <w:ins w:id="443" w:author="Nayeem Hasan" w:date="2023-09-08T15:59:00Z">
        <w:r w:rsidRPr="00A1063B">
          <w:rPr>
            <w:rFonts w:ascii="Times New Roman" w:hAnsi="Times New Roman" w:cs="Times New Roman"/>
            <w:sz w:val="24"/>
            <w:szCs w:val="24"/>
            <w:rPrChange w:id="444" w:author="Nayeem Hasan" w:date="2023-09-08T15:59:00Z">
              <w:rPr/>
            </w:rPrChange>
          </w:rPr>
          <w:t xml:space="preserve">ARIMA model, only one variable can be used, so it is not adequate to express real problems. Complex problems always need more the one variable in order to explain problems effectively. Therefore, it is necessary to build a multivariate ARIMAX model (Fan et al. 2009; </w:t>
        </w:r>
        <w:proofErr w:type="spellStart"/>
        <w:r w:rsidRPr="00A1063B">
          <w:rPr>
            <w:rFonts w:ascii="Times New Roman" w:hAnsi="Times New Roman" w:cs="Times New Roman"/>
            <w:sz w:val="24"/>
            <w:szCs w:val="24"/>
            <w:rPrChange w:id="445" w:author="Nayeem Hasan" w:date="2023-09-08T15:59:00Z">
              <w:rPr/>
            </w:rPrChange>
          </w:rPr>
          <w:t>Jalalkamali</w:t>
        </w:r>
        <w:proofErr w:type="spellEnd"/>
        <w:r w:rsidRPr="00A1063B">
          <w:rPr>
            <w:rFonts w:ascii="Times New Roman" w:hAnsi="Times New Roman" w:cs="Times New Roman"/>
            <w:sz w:val="24"/>
            <w:szCs w:val="24"/>
            <w:rPrChange w:id="446" w:author="Nayeem Hasan" w:date="2023-09-08T15:59:00Z">
              <w:rPr/>
            </w:rPrChange>
          </w:rPr>
          <w:t xml:space="preserve"> et al. 2015). The ARIMAX model (</w:t>
        </w:r>
        <w:proofErr w:type="spellStart"/>
        <w:r w:rsidRPr="00A1063B">
          <w:rPr>
            <w:rFonts w:ascii="Times New Roman" w:hAnsi="Times New Roman" w:cs="Times New Roman"/>
            <w:sz w:val="24"/>
            <w:szCs w:val="24"/>
            <w:rPrChange w:id="447" w:author="Nayeem Hasan" w:date="2023-09-08T15:59:00Z">
              <w:rPr/>
            </w:rPrChange>
          </w:rPr>
          <w:t>Bierens</w:t>
        </w:r>
        <w:proofErr w:type="spellEnd"/>
        <w:r w:rsidRPr="00A1063B">
          <w:rPr>
            <w:rFonts w:ascii="Times New Roman" w:hAnsi="Times New Roman" w:cs="Times New Roman"/>
            <w:sz w:val="24"/>
            <w:szCs w:val="24"/>
            <w:rPrChange w:id="448" w:author="Nayeem Hasan" w:date="2023-09-08T15:59:00Z">
              <w:rPr/>
            </w:rPrChange>
          </w:rPr>
          <w:t xml:space="preserve">, 1987) is a generalization of the ARIMA model, which is capable of incorporating an external input variable (X)). ARIMAX model consists of four parts. These parts are </w:t>
        </w:r>
      </w:ins>
      <w:ins w:id="449" w:author="Nayeem Hasan" w:date="2023-09-08T16:04:00Z">
        <w:r>
          <w:rPr>
            <w:rFonts w:ascii="Times New Roman" w:hAnsi="Times New Roman" w:cs="Times New Roman"/>
            <w:sz w:val="24"/>
            <w:szCs w:val="24"/>
          </w:rPr>
          <w:t>Auto-Regressive</w:t>
        </w:r>
      </w:ins>
      <w:ins w:id="450" w:author="Nayeem Hasan" w:date="2023-09-08T15:59:00Z">
        <w:r w:rsidRPr="00A1063B">
          <w:rPr>
            <w:rFonts w:ascii="Times New Roman" w:hAnsi="Times New Roman" w:cs="Times New Roman"/>
            <w:sz w:val="24"/>
            <w:szCs w:val="24"/>
            <w:rPrChange w:id="451" w:author="Nayeem Hasan" w:date="2023-09-08T15:59:00Z">
              <w:rPr/>
            </w:rPrChange>
          </w:rPr>
          <w:t xml:space="preserve"> (AR), Integrated (I), Moving Average (MA), and Exogenous Variable (X) (</w:t>
        </w:r>
        <w:proofErr w:type="spellStart"/>
        <w:r w:rsidRPr="00A1063B">
          <w:rPr>
            <w:rFonts w:ascii="Times New Roman" w:hAnsi="Times New Roman" w:cs="Times New Roman"/>
            <w:sz w:val="24"/>
            <w:szCs w:val="24"/>
            <w:rPrChange w:id="452" w:author="Nayeem Hasan" w:date="2023-09-08T15:59:00Z">
              <w:rPr/>
            </w:rPrChange>
          </w:rPr>
          <w:t>Sutthichaimethee</w:t>
        </w:r>
        <w:proofErr w:type="spellEnd"/>
        <w:r w:rsidRPr="00A1063B">
          <w:rPr>
            <w:rFonts w:ascii="Times New Roman" w:hAnsi="Times New Roman" w:cs="Times New Roman"/>
            <w:sz w:val="24"/>
            <w:szCs w:val="24"/>
            <w:rPrChange w:id="453" w:author="Nayeem Hasan" w:date="2023-09-08T15:59:00Z">
              <w:rPr/>
            </w:rPrChange>
          </w:rPr>
          <w:t xml:space="preserve"> and </w:t>
        </w:r>
        <w:proofErr w:type="spellStart"/>
        <w:r w:rsidRPr="00A1063B">
          <w:rPr>
            <w:rFonts w:ascii="Times New Roman" w:hAnsi="Times New Roman" w:cs="Times New Roman"/>
            <w:sz w:val="24"/>
            <w:szCs w:val="24"/>
            <w:rPrChange w:id="454" w:author="Nayeem Hasan" w:date="2023-09-08T15:59:00Z">
              <w:rPr/>
            </w:rPrChange>
          </w:rPr>
          <w:t>Ariyasajjakorn</w:t>
        </w:r>
        <w:proofErr w:type="spellEnd"/>
        <w:r w:rsidRPr="00A1063B">
          <w:rPr>
            <w:rFonts w:ascii="Times New Roman" w:hAnsi="Times New Roman" w:cs="Times New Roman"/>
            <w:sz w:val="24"/>
            <w:szCs w:val="24"/>
            <w:rPrChange w:id="455" w:author="Nayeem Hasan" w:date="2023-09-08T15:59:00Z">
              <w:rPr/>
            </w:rPrChange>
          </w:rPr>
          <w:t xml:space="preserve">, 2017 (ARIMAX-3). </w:t>
        </w:r>
      </w:ins>
      <w:ins w:id="456" w:author="Nayeem Hasan" w:date="2023-09-08T16:04:00Z">
        <w:r>
          <w:rPr>
            <w:rFonts w:ascii="Times New Roman" w:hAnsi="Times New Roman" w:cs="Times New Roman"/>
            <w:sz w:val="24"/>
            <w:szCs w:val="24"/>
          </w:rPr>
          <w:t>The nonlinear</w:t>
        </w:r>
      </w:ins>
      <w:ins w:id="457" w:author="Nayeem Hasan" w:date="2023-09-08T15:59:00Z">
        <w:r w:rsidRPr="00A1063B">
          <w:rPr>
            <w:rFonts w:ascii="Times New Roman" w:hAnsi="Times New Roman" w:cs="Times New Roman"/>
            <w:sz w:val="24"/>
            <w:szCs w:val="24"/>
            <w:rPrChange w:id="458" w:author="Nayeem Hasan" w:date="2023-09-08T15:59:00Z">
              <w:rPr/>
            </w:rPrChange>
          </w:rPr>
          <w:t xml:space="preserve"> least square method </w:t>
        </w:r>
      </w:ins>
      <w:ins w:id="459" w:author="Nayeem Hasan" w:date="2023-09-08T16:04:00Z">
        <w:r>
          <w:rPr>
            <w:rFonts w:ascii="Times New Roman" w:hAnsi="Times New Roman" w:cs="Times New Roman"/>
            <w:sz w:val="24"/>
            <w:szCs w:val="24"/>
          </w:rPr>
          <w:t xml:space="preserve">was </w:t>
        </w:r>
      </w:ins>
      <w:ins w:id="460" w:author="Nayeem Hasan" w:date="2023-09-08T15:59:00Z">
        <w:r w:rsidRPr="00A1063B">
          <w:rPr>
            <w:rFonts w:ascii="Times New Roman" w:hAnsi="Times New Roman" w:cs="Times New Roman"/>
            <w:sz w:val="24"/>
            <w:szCs w:val="24"/>
            <w:rPrChange w:id="461" w:author="Nayeem Hasan" w:date="2023-09-08T15:59:00Z">
              <w:rPr/>
            </w:rPrChange>
          </w:rPr>
          <w:t xml:space="preserve">employed to estimate the parameters of </w:t>
        </w:r>
      </w:ins>
      <w:ins w:id="462" w:author="Nayeem Hasan" w:date="2023-09-08T16:04:00Z">
        <w:r>
          <w:rPr>
            <w:rFonts w:ascii="Times New Roman" w:hAnsi="Times New Roman" w:cs="Times New Roman"/>
            <w:sz w:val="24"/>
            <w:szCs w:val="24"/>
          </w:rPr>
          <w:t xml:space="preserve">the </w:t>
        </w:r>
      </w:ins>
      <w:ins w:id="463" w:author="Nayeem Hasan" w:date="2023-09-08T15:59:00Z">
        <w:r w:rsidRPr="00A1063B">
          <w:rPr>
            <w:rFonts w:ascii="Times New Roman" w:hAnsi="Times New Roman" w:cs="Times New Roman"/>
            <w:sz w:val="24"/>
            <w:szCs w:val="24"/>
            <w:rPrChange w:id="464" w:author="Nayeem Hasan" w:date="2023-09-08T15:59:00Z">
              <w:rPr/>
            </w:rPrChange>
          </w:rPr>
          <w:t>ARIMAX model. (Ref. ARIMAX).</w:t>
        </w:r>
      </w:ins>
    </w:p>
    <w:p w14:paraId="07D46AFB" w14:textId="77777777" w:rsidR="00A1063B" w:rsidRPr="00A1063B" w:rsidRDefault="00A1063B" w:rsidP="00A1063B">
      <w:pPr>
        <w:jc w:val="both"/>
        <w:rPr>
          <w:ins w:id="465" w:author="Nayeem Hasan" w:date="2023-09-08T15:59:00Z"/>
          <w:rFonts w:ascii="Times New Roman" w:hAnsi="Times New Roman" w:cs="Times New Roman"/>
          <w:sz w:val="24"/>
          <w:szCs w:val="24"/>
          <w:rPrChange w:id="466" w:author="Nayeem Hasan" w:date="2023-09-08T15:59:00Z">
            <w:rPr>
              <w:ins w:id="467" w:author="Nayeem Hasan" w:date="2023-09-08T15:59:00Z"/>
            </w:rPr>
          </w:rPrChange>
        </w:rPr>
        <w:pPrChange w:id="468" w:author="Nayeem Hasan" w:date="2023-09-08T16:00:00Z">
          <w:pPr/>
        </w:pPrChange>
      </w:pPr>
      <w:ins w:id="469" w:author="Nayeem Hasan" w:date="2023-09-08T15:59:00Z">
        <w:r w:rsidRPr="00A1063B">
          <w:rPr>
            <w:rFonts w:ascii="Times New Roman" w:hAnsi="Times New Roman" w:cs="Times New Roman"/>
            <w:sz w:val="24"/>
            <w:szCs w:val="24"/>
            <w:rPrChange w:id="470" w:author="Nayeem Hasan" w:date="2023-09-08T15:59:00Z">
              <w:rPr/>
            </w:rPrChange>
          </w:rPr>
          <w:t>2.2.4. Seasonal Auto-Regressive Integrated Moving Average Model (SARIMA)</w:t>
        </w:r>
      </w:ins>
    </w:p>
    <w:p w14:paraId="7B18C4B8" w14:textId="77777777" w:rsidR="00A1063B" w:rsidRPr="00A1063B" w:rsidRDefault="00A1063B" w:rsidP="00A1063B">
      <w:pPr>
        <w:ind w:firstLine="720"/>
        <w:jc w:val="both"/>
        <w:rPr>
          <w:ins w:id="471" w:author="Nayeem Hasan" w:date="2023-09-08T15:59:00Z"/>
          <w:rFonts w:ascii="Times New Roman" w:hAnsi="Times New Roman" w:cs="Times New Roman"/>
          <w:sz w:val="24"/>
          <w:szCs w:val="24"/>
          <w:rPrChange w:id="472" w:author="Nayeem Hasan" w:date="2023-09-08T15:59:00Z">
            <w:rPr>
              <w:ins w:id="473" w:author="Nayeem Hasan" w:date="2023-09-08T15:59:00Z"/>
            </w:rPr>
          </w:rPrChange>
        </w:rPr>
        <w:pPrChange w:id="474" w:author="Nayeem Hasan" w:date="2023-09-08T16:03:00Z">
          <w:pPr/>
        </w:pPrChange>
      </w:pPr>
      <w:ins w:id="475" w:author="Nayeem Hasan" w:date="2023-09-08T15:59:00Z">
        <w:r w:rsidRPr="00A1063B">
          <w:rPr>
            <w:rFonts w:ascii="Times New Roman" w:hAnsi="Times New Roman" w:cs="Times New Roman"/>
            <w:sz w:val="24"/>
            <w:szCs w:val="24"/>
            <w:rPrChange w:id="476" w:author="Nayeem Hasan" w:date="2023-09-08T15:59:00Z">
              <w:rPr/>
            </w:rPrChange>
          </w:rPr>
          <w:lastRenderedPageBreak/>
          <w:t xml:space="preserve">The seasonal auto-regressive integrated moving average (SARIMA) model is a time series forecasting method proposed by Box and Jenkins in the 1970s. The general form of the SARIMA model is as follows: </w:t>
        </w:r>
      </w:ins>
    </w:p>
    <w:p w14:paraId="003FC720" w14:textId="77777777" w:rsidR="00A1063B" w:rsidRPr="00A1063B" w:rsidRDefault="00A1063B" w:rsidP="00A1063B">
      <w:pPr>
        <w:ind w:left="2160" w:firstLine="720"/>
        <w:jc w:val="both"/>
        <w:rPr>
          <w:ins w:id="477" w:author="Nayeem Hasan" w:date="2023-09-08T15:59:00Z"/>
          <w:rFonts w:ascii="Times New Roman" w:hAnsi="Times New Roman" w:cs="Times New Roman"/>
          <w:sz w:val="24"/>
          <w:szCs w:val="24"/>
          <w:rPrChange w:id="478" w:author="Nayeem Hasan" w:date="2023-09-08T15:59:00Z">
            <w:rPr>
              <w:ins w:id="479" w:author="Nayeem Hasan" w:date="2023-09-08T15:59:00Z"/>
            </w:rPr>
          </w:rPrChange>
        </w:rPr>
        <w:pPrChange w:id="480" w:author="Nayeem Hasan" w:date="2023-09-08T16:00:00Z">
          <w:pPr>
            <w:ind w:left="2160" w:firstLine="720"/>
          </w:pPr>
        </w:pPrChange>
      </w:pPr>
      <w:ins w:id="481" w:author="Nayeem Hasan" w:date="2023-09-08T15:59:00Z">
        <w:r w:rsidRPr="00A1063B">
          <w:rPr>
            <w:rFonts w:ascii="Times New Roman" w:hAnsi="Times New Roman" w:cs="Times New Roman"/>
            <w:sz w:val="24"/>
            <w:szCs w:val="24"/>
            <w:rPrChange w:id="482" w:author="Nayeem Hasan" w:date="2023-09-08T15:59:00Z">
              <w:rPr/>
            </w:rPrChange>
          </w:rPr>
          <w:t>(</w:t>
        </w:r>
        <w:proofErr w:type="spellStart"/>
        <w:proofErr w:type="gramStart"/>
        <w:r w:rsidRPr="00A1063B">
          <w:rPr>
            <w:rFonts w:ascii="Times New Roman" w:hAnsi="Times New Roman" w:cs="Times New Roman"/>
            <w:sz w:val="24"/>
            <w:szCs w:val="24"/>
            <w:rPrChange w:id="483" w:author="Nayeem Hasan" w:date="2023-09-08T15:59:00Z">
              <w:rPr/>
            </w:rPrChange>
          </w:rPr>
          <w:t>p,d</w:t>
        </w:r>
        <w:proofErr w:type="gramEnd"/>
        <w:r w:rsidRPr="00A1063B">
          <w:rPr>
            <w:rFonts w:ascii="Times New Roman" w:hAnsi="Times New Roman" w:cs="Times New Roman"/>
            <w:sz w:val="24"/>
            <w:szCs w:val="24"/>
            <w:rPrChange w:id="484" w:author="Nayeem Hasan" w:date="2023-09-08T15:59:00Z">
              <w:rPr/>
            </w:rPrChange>
          </w:rPr>
          <w:t>,q</w:t>
        </w:r>
        <w:proofErr w:type="spellEnd"/>
        <w:r w:rsidRPr="00A1063B">
          <w:rPr>
            <w:rFonts w:ascii="Times New Roman" w:hAnsi="Times New Roman" w:cs="Times New Roman"/>
            <w:sz w:val="24"/>
            <w:szCs w:val="24"/>
            <w:rPrChange w:id="485" w:author="Nayeem Hasan" w:date="2023-09-08T15:59:00Z">
              <w:rPr/>
            </w:rPrChange>
          </w:rPr>
          <w:t>)(P,D,Q)S</w:t>
        </w:r>
      </w:ins>
    </w:p>
    <w:p w14:paraId="29C6C8E7" w14:textId="77777777" w:rsidR="00A1063B" w:rsidRPr="00A1063B" w:rsidRDefault="00A1063B" w:rsidP="00A1063B">
      <w:pPr>
        <w:jc w:val="both"/>
        <w:rPr>
          <w:ins w:id="486" w:author="Nayeem Hasan" w:date="2023-09-08T15:59:00Z"/>
          <w:rFonts w:ascii="Times New Roman" w:hAnsi="Times New Roman" w:cs="Times New Roman"/>
          <w:sz w:val="24"/>
          <w:szCs w:val="24"/>
          <w:rPrChange w:id="487" w:author="Nayeem Hasan" w:date="2023-09-08T15:59:00Z">
            <w:rPr>
              <w:ins w:id="488" w:author="Nayeem Hasan" w:date="2023-09-08T15:59:00Z"/>
            </w:rPr>
          </w:rPrChange>
        </w:rPr>
        <w:pPrChange w:id="489" w:author="Nayeem Hasan" w:date="2023-09-08T16:00:00Z">
          <w:pPr/>
        </w:pPrChange>
      </w:pPr>
      <w:ins w:id="490" w:author="Nayeem Hasan" w:date="2023-09-08T15:59:00Z">
        <w:r w:rsidRPr="00A1063B">
          <w:rPr>
            <w:rFonts w:ascii="Times New Roman" w:hAnsi="Times New Roman" w:cs="Times New Roman"/>
            <w:sz w:val="24"/>
            <w:szCs w:val="24"/>
            <w:rPrChange w:id="491" w:author="Nayeem Hasan" w:date="2023-09-08T15:59:00Z">
              <w:rPr/>
            </w:rPrChange>
          </w:rPr>
          <w:t>where p and q are the orders of auto-regressive (AR) and moving average (MA), respectively, d is the order of the differences, P, D and Q are the corresponding seasonal orders, and S represents the steps of the seasonal differences. (Ref.</w:t>
        </w:r>
        <w:bookmarkStart w:id="492" w:name="_Hlk144483891"/>
        <w:r w:rsidRPr="00A1063B">
          <w:rPr>
            <w:rFonts w:ascii="Times New Roman" w:hAnsi="Times New Roman" w:cs="Times New Roman"/>
            <w:sz w:val="24"/>
            <w:szCs w:val="24"/>
            <w:rPrChange w:id="493" w:author="Nayeem Hasan" w:date="2023-09-08T15:59:00Z">
              <w:rPr/>
            </w:rPrChange>
          </w:rPr>
          <w:t>SARIMA</w:t>
        </w:r>
        <w:bookmarkEnd w:id="492"/>
        <w:r w:rsidRPr="00A1063B">
          <w:rPr>
            <w:rFonts w:ascii="Times New Roman" w:hAnsi="Times New Roman" w:cs="Times New Roman"/>
            <w:sz w:val="24"/>
            <w:szCs w:val="24"/>
            <w:rPrChange w:id="494" w:author="Nayeem Hasan" w:date="2023-09-08T15:59:00Z">
              <w:rPr/>
            </w:rPrChange>
          </w:rPr>
          <w:t>-2).</w:t>
        </w:r>
      </w:ins>
    </w:p>
    <w:p w14:paraId="4A161B30" w14:textId="79AD41B3" w:rsidR="00A1063B" w:rsidRPr="00A1063B" w:rsidRDefault="00A1063B" w:rsidP="00A1063B">
      <w:pPr>
        <w:jc w:val="both"/>
        <w:rPr>
          <w:ins w:id="495" w:author="Nayeem Hasan" w:date="2023-09-08T15:59:00Z"/>
          <w:rFonts w:ascii="Times New Roman" w:hAnsi="Times New Roman" w:cs="Times New Roman"/>
          <w:sz w:val="24"/>
          <w:szCs w:val="24"/>
          <w:rPrChange w:id="496" w:author="Nayeem Hasan" w:date="2023-09-08T15:59:00Z">
            <w:rPr>
              <w:ins w:id="497" w:author="Nayeem Hasan" w:date="2023-09-08T15:59:00Z"/>
            </w:rPr>
          </w:rPrChange>
        </w:rPr>
        <w:pPrChange w:id="498" w:author="Nayeem Hasan" w:date="2023-09-08T16:00:00Z">
          <w:pPr/>
        </w:pPrChange>
      </w:pPr>
      <w:ins w:id="499" w:author="Nayeem Hasan" w:date="2023-09-08T15:59:00Z">
        <w:r w:rsidRPr="00A1063B">
          <w:rPr>
            <w:rFonts w:ascii="Times New Roman" w:hAnsi="Times New Roman" w:cs="Times New Roman"/>
            <w:sz w:val="24"/>
            <w:szCs w:val="24"/>
            <w:rPrChange w:id="500" w:author="Nayeem Hasan" w:date="2023-09-08T15:59:00Z">
              <w:rPr/>
            </w:rPrChange>
          </w:rPr>
          <w:t xml:space="preserve">The SARIMA considers the seasonal effect in the data series. If there is any seasonal or cyclic pattern in the series, the SARIMA model would be more appropriate to be used. There are other models </w:t>
        </w:r>
      </w:ins>
      <w:ins w:id="501" w:author="Nayeem Hasan" w:date="2023-09-08T16:03:00Z">
        <w:r>
          <w:rPr>
            <w:rFonts w:ascii="Times New Roman" w:hAnsi="Times New Roman" w:cs="Times New Roman"/>
            <w:sz w:val="24"/>
            <w:szCs w:val="24"/>
          </w:rPr>
          <w:t>that</w:t>
        </w:r>
      </w:ins>
      <w:ins w:id="502" w:author="Nayeem Hasan" w:date="2023-09-08T15:59:00Z">
        <w:r w:rsidRPr="00A1063B">
          <w:rPr>
            <w:rFonts w:ascii="Times New Roman" w:hAnsi="Times New Roman" w:cs="Times New Roman"/>
            <w:sz w:val="24"/>
            <w:szCs w:val="24"/>
            <w:rPrChange w:id="503" w:author="Nayeem Hasan" w:date="2023-09-08T15:59:00Z">
              <w:rPr/>
            </w:rPrChange>
          </w:rPr>
          <w:t xml:space="preserve"> have </w:t>
        </w:r>
      </w:ins>
      <w:ins w:id="504" w:author="Nayeem Hasan" w:date="2023-09-08T16:03:00Z">
        <w:r>
          <w:rPr>
            <w:rFonts w:ascii="Times New Roman" w:hAnsi="Times New Roman" w:cs="Times New Roman"/>
            <w:sz w:val="24"/>
            <w:szCs w:val="24"/>
          </w:rPr>
          <w:t xml:space="preserve">a </w:t>
        </w:r>
      </w:ins>
      <w:ins w:id="505" w:author="Nayeem Hasan" w:date="2023-09-08T15:59:00Z">
        <w:r w:rsidRPr="00A1063B">
          <w:rPr>
            <w:rFonts w:ascii="Times New Roman" w:hAnsi="Times New Roman" w:cs="Times New Roman"/>
            <w:sz w:val="24"/>
            <w:szCs w:val="24"/>
            <w:rPrChange w:id="506" w:author="Nayeem Hasan" w:date="2023-09-08T15:59:00Z">
              <w:rPr/>
            </w:rPrChange>
          </w:rPr>
          <w:t xml:space="preserve">similar concept </w:t>
        </w:r>
      </w:ins>
      <w:ins w:id="507" w:author="Nayeem Hasan" w:date="2023-09-08T16:03:00Z">
        <w:r>
          <w:rPr>
            <w:rFonts w:ascii="Times New Roman" w:hAnsi="Times New Roman" w:cs="Times New Roman"/>
            <w:sz w:val="24"/>
            <w:szCs w:val="24"/>
          </w:rPr>
          <w:t>to</w:t>
        </w:r>
      </w:ins>
      <w:ins w:id="508" w:author="Nayeem Hasan" w:date="2023-09-08T15:59:00Z">
        <w:r w:rsidRPr="00A1063B">
          <w:rPr>
            <w:rFonts w:ascii="Times New Roman" w:hAnsi="Times New Roman" w:cs="Times New Roman"/>
            <w:sz w:val="24"/>
            <w:szCs w:val="24"/>
            <w:rPrChange w:id="509" w:author="Nayeem Hasan" w:date="2023-09-08T15:59:00Z">
              <w:rPr/>
            </w:rPrChange>
          </w:rPr>
          <w:t xml:space="preserve"> the ARMA model. One example would be the autoregressive conditional heteroscedastic (ARCH) model. However, the more commonly used models from the ARMA family are the ARMA model itself, the ARIMA model</w:t>
        </w:r>
      </w:ins>
      <w:ins w:id="510" w:author="Nayeem Hasan" w:date="2023-09-08T16:04:00Z">
        <w:r>
          <w:rPr>
            <w:rFonts w:ascii="Times New Roman" w:hAnsi="Times New Roman" w:cs="Times New Roman"/>
            <w:sz w:val="24"/>
            <w:szCs w:val="24"/>
          </w:rPr>
          <w:t>,</w:t>
        </w:r>
      </w:ins>
      <w:ins w:id="511" w:author="Nayeem Hasan" w:date="2023-09-08T15:59:00Z">
        <w:r w:rsidRPr="00A1063B">
          <w:rPr>
            <w:rFonts w:ascii="Times New Roman" w:hAnsi="Times New Roman" w:cs="Times New Roman"/>
            <w:sz w:val="24"/>
            <w:szCs w:val="24"/>
            <w:rPrChange w:id="512" w:author="Nayeem Hasan" w:date="2023-09-08T15:59:00Z">
              <w:rPr/>
            </w:rPrChange>
          </w:rPr>
          <w:t xml:space="preserve"> and the SARIMA model. (SARIMA-5).</w:t>
        </w:r>
      </w:ins>
    </w:p>
    <w:p w14:paraId="4D1DDD6C" w14:textId="77777777" w:rsidR="00A1063B" w:rsidRPr="00A1063B" w:rsidRDefault="00A1063B" w:rsidP="00A1063B">
      <w:pPr>
        <w:jc w:val="both"/>
        <w:rPr>
          <w:ins w:id="513" w:author="Nayeem Hasan" w:date="2023-09-08T15:59:00Z"/>
          <w:rFonts w:ascii="Times New Roman" w:hAnsi="Times New Roman" w:cs="Times New Roman"/>
          <w:sz w:val="24"/>
          <w:szCs w:val="24"/>
          <w:rPrChange w:id="514" w:author="Nayeem Hasan" w:date="2023-09-08T15:59:00Z">
            <w:rPr>
              <w:ins w:id="515" w:author="Nayeem Hasan" w:date="2023-09-08T15:59:00Z"/>
            </w:rPr>
          </w:rPrChange>
        </w:rPr>
        <w:pPrChange w:id="516" w:author="Nayeem Hasan" w:date="2023-09-08T16:00:00Z">
          <w:pPr/>
        </w:pPrChange>
      </w:pPr>
      <w:ins w:id="517" w:author="Nayeem Hasan" w:date="2023-09-08T15:59:00Z">
        <w:r w:rsidRPr="00A1063B">
          <w:rPr>
            <w:rFonts w:ascii="Times New Roman" w:hAnsi="Times New Roman" w:cs="Times New Roman"/>
            <w:sz w:val="24"/>
            <w:szCs w:val="24"/>
            <w:rPrChange w:id="518" w:author="Nayeem Hasan" w:date="2023-09-08T15:59:00Z">
              <w:rPr/>
            </w:rPrChange>
          </w:rPr>
          <w:t>2.2.5. Generalized Additive Model (GA)</w:t>
        </w:r>
      </w:ins>
    </w:p>
    <w:p w14:paraId="0DC46209" w14:textId="6D7C7865" w:rsidR="00A1063B" w:rsidRPr="00A1063B" w:rsidRDefault="00A1063B" w:rsidP="00A1063B">
      <w:pPr>
        <w:ind w:firstLine="720"/>
        <w:jc w:val="both"/>
        <w:rPr>
          <w:ins w:id="519" w:author="Nayeem Hasan" w:date="2023-09-08T15:59:00Z"/>
          <w:rFonts w:ascii="Times New Roman" w:hAnsi="Times New Roman" w:cs="Times New Roman"/>
          <w:sz w:val="24"/>
          <w:szCs w:val="24"/>
          <w:rPrChange w:id="520" w:author="Nayeem Hasan" w:date="2023-09-08T15:59:00Z">
            <w:rPr>
              <w:ins w:id="521" w:author="Nayeem Hasan" w:date="2023-09-08T15:59:00Z"/>
            </w:rPr>
          </w:rPrChange>
        </w:rPr>
        <w:pPrChange w:id="522" w:author="Nayeem Hasan" w:date="2023-09-08T16:03:00Z">
          <w:pPr/>
        </w:pPrChange>
      </w:pPr>
      <w:ins w:id="523" w:author="Nayeem Hasan" w:date="2023-09-08T15:59:00Z">
        <w:r w:rsidRPr="00A1063B">
          <w:rPr>
            <w:rFonts w:ascii="Times New Roman" w:hAnsi="Times New Roman" w:cs="Times New Roman"/>
            <w:sz w:val="24"/>
            <w:szCs w:val="24"/>
            <w:rPrChange w:id="524" w:author="Nayeem Hasan" w:date="2023-09-08T15:59:00Z">
              <w:rPr/>
            </w:rPrChange>
          </w:rPr>
          <w:t xml:space="preserve">The widely used generalized additive models (GAM) method is a flexible and effective technique for conducting nonlinear regression analysis in time-series studies of the health effects of air pollution. </w:t>
        </w:r>
      </w:ins>
      <w:ins w:id="525" w:author="Nayeem Hasan" w:date="2023-09-08T16:04:00Z">
        <w:r>
          <w:rPr>
            <w:rFonts w:ascii="Times New Roman" w:hAnsi="Times New Roman" w:cs="Times New Roman"/>
            <w:sz w:val="24"/>
            <w:szCs w:val="24"/>
          </w:rPr>
          <w:t>The</w:t>
        </w:r>
      </w:ins>
      <w:ins w:id="526" w:author="Nayeem Hasan" w:date="2023-09-08T15:59:00Z">
        <w:r w:rsidRPr="00A1063B">
          <w:rPr>
            <w:rFonts w:ascii="Times New Roman" w:hAnsi="Times New Roman" w:cs="Times New Roman"/>
            <w:sz w:val="24"/>
            <w:szCs w:val="24"/>
            <w:rPrChange w:id="527" w:author="Nayeem Hasan" w:date="2023-09-08T15:59:00Z">
              <w:rPr/>
            </w:rPrChange>
          </w:rPr>
          <w:t xml:space="preserve"> data to which the GAM </w:t>
        </w:r>
      </w:ins>
      <w:ins w:id="528" w:author="Nayeem Hasan" w:date="2023-09-08T16:04:00Z">
        <w:r>
          <w:rPr>
            <w:rFonts w:ascii="Times New Roman" w:hAnsi="Times New Roman" w:cs="Times New Roman"/>
            <w:sz w:val="24"/>
            <w:szCs w:val="24"/>
          </w:rPr>
          <w:t>is</w:t>
        </w:r>
      </w:ins>
      <w:ins w:id="529" w:author="Nayeem Hasan" w:date="2023-09-08T15:59:00Z">
        <w:r w:rsidRPr="00A1063B">
          <w:rPr>
            <w:rFonts w:ascii="Times New Roman" w:hAnsi="Times New Roman" w:cs="Times New Roman"/>
            <w:sz w:val="24"/>
            <w:szCs w:val="24"/>
            <w:rPrChange w:id="530" w:author="Nayeem Hasan" w:date="2023-09-08T15:59:00Z">
              <w:rPr/>
            </w:rPrChange>
          </w:rPr>
          <w:t xml:space="preserve"> being applied have two characteristics—1) the estimated regression coefficients are small and 2) there exist confounding factors that are modeled using at least two nonparametric smooth functions. (Ref. GAM). The GAM, or generalized additive model, is applied for analyzing the interaction of climatic factors with Dengue cases already being used for various research purposes. This time series model is more eminent and user-friendly, which is preferable for analyzing national morbidity, mortality, and air pollution studies. (Ref. </w:t>
        </w:r>
        <w:proofErr w:type="spellStart"/>
        <w:r w:rsidRPr="00A1063B">
          <w:rPr>
            <w:rFonts w:ascii="Times New Roman" w:hAnsi="Times New Roman" w:cs="Times New Roman"/>
            <w:sz w:val="24"/>
            <w:szCs w:val="24"/>
            <w:rPrChange w:id="531" w:author="Nayeem Hasan" w:date="2023-09-08T15:59:00Z">
              <w:rPr/>
            </w:rPrChange>
          </w:rPr>
          <w:t>ijerph</w:t>
        </w:r>
        <w:proofErr w:type="spellEnd"/>
        <w:r w:rsidRPr="00A1063B">
          <w:rPr>
            <w:rFonts w:ascii="Times New Roman" w:hAnsi="Times New Roman" w:cs="Times New Roman"/>
            <w:sz w:val="24"/>
            <w:szCs w:val="24"/>
            <w:rPrChange w:id="532" w:author="Nayeem Hasan" w:date="2023-09-08T15:59:00Z">
              <w:rPr/>
            </w:rPrChange>
          </w:rPr>
          <w:t>)</w:t>
        </w:r>
      </w:ins>
    </w:p>
    <w:p w14:paraId="41F1B907" w14:textId="77777777" w:rsidR="00A1063B" w:rsidRPr="00A1063B" w:rsidRDefault="00A1063B" w:rsidP="00A1063B">
      <w:pPr>
        <w:jc w:val="both"/>
        <w:rPr>
          <w:ins w:id="533" w:author="Nayeem Hasan" w:date="2023-09-08T15:59:00Z"/>
          <w:rFonts w:ascii="Times New Roman" w:hAnsi="Times New Roman" w:cs="Times New Roman"/>
          <w:sz w:val="24"/>
          <w:szCs w:val="24"/>
          <w:rPrChange w:id="534" w:author="Nayeem Hasan" w:date="2023-09-08T15:59:00Z">
            <w:rPr>
              <w:ins w:id="535" w:author="Nayeem Hasan" w:date="2023-09-08T15:59:00Z"/>
            </w:rPr>
          </w:rPrChange>
        </w:rPr>
        <w:pPrChange w:id="536" w:author="Nayeem Hasan" w:date="2023-09-08T16:00:00Z">
          <w:pPr/>
        </w:pPrChange>
      </w:pPr>
    </w:p>
    <w:p w14:paraId="71541F80" w14:textId="77777777" w:rsidR="00A1063B" w:rsidRPr="00A1063B" w:rsidRDefault="00A1063B" w:rsidP="00A1063B">
      <w:pPr>
        <w:jc w:val="both"/>
        <w:rPr>
          <w:ins w:id="537" w:author="Nayeem Hasan" w:date="2023-09-08T15:59:00Z"/>
          <w:rFonts w:ascii="Times New Roman" w:hAnsi="Times New Roman" w:cs="Times New Roman"/>
          <w:sz w:val="24"/>
          <w:szCs w:val="24"/>
          <w:rPrChange w:id="538" w:author="Nayeem Hasan" w:date="2023-09-08T15:59:00Z">
            <w:rPr>
              <w:ins w:id="539" w:author="Nayeem Hasan" w:date="2023-09-08T15:59:00Z"/>
            </w:rPr>
          </w:rPrChange>
        </w:rPr>
        <w:pPrChange w:id="540" w:author="Nayeem Hasan" w:date="2023-09-08T16:00:00Z">
          <w:pPr/>
        </w:pPrChange>
      </w:pPr>
      <w:ins w:id="541" w:author="Nayeem Hasan" w:date="2023-09-08T15:59:00Z">
        <w:r w:rsidRPr="00A1063B">
          <w:rPr>
            <w:rFonts w:ascii="Times New Roman" w:hAnsi="Times New Roman" w:cs="Times New Roman"/>
            <w:sz w:val="24"/>
            <w:szCs w:val="24"/>
            <w:rPrChange w:id="542" w:author="Nayeem Hasan" w:date="2023-09-08T15:59:00Z">
              <w:rPr/>
            </w:rPrChange>
          </w:rPr>
          <w:t>2.2.6. Generalized Linear Mixed Models (GLM)</w:t>
        </w:r>
      </w:ins>
    </w:p>
    <w:p w14:paraId="43496929" w14:textId="77777777" w:rsidR="00A1063B" w:rsidRPr="00A1063B" w:rsidRDefault="00A1063B" w:rsidP="00A1063B">
      <w:pPr>
        <w:jc w:val="both"/>
        <w:rPr>
          <w:ins w:id="543" w:author="Nayeem Hasan" w:date="2023-09-08T15:59:00Z"/>
          <w:rFonts w:ascii="Times New Roman" w:hAnsi="Times New Roman" w:cs="Times New Roman"/>
          <w:sz w:val="24"/>
          <w:szCs w:val="24"/>
          <w:rPrChange w:id="544" w:author="Nayeem Hasan" w:date="2023-09-08T15:59:00Z">
            <w:rPr>
              <w:ins w:id="545" w:author="Nayeem Hasan" w:date="2023-09-08T15:59:00Z"/>
            </w:rPr>
          </w:rPrChange>
        </w:rPr>
        <w:pPrChange w:id="546" w:author="Nayeem Hasan" w:date="2023-09-08T16:00:00Z">
          <w:pPr/>
        </w:pPrChange>
      </w:pPr>
      <w:ins w:id="547" w:author="Nayeem Hasan" w:date="2023-09-08T15:59:00Z">
        <w:r w:rsidRPr="00A1063B">
          <w:rPr>
            <w:rFonts w:ascii="Times New Roman" w:hAnsi="Times New Roman" w:cs="Times New Roman"/>
            <w:sz w:val="24"/>
            <w:szCs w:val="24"/>
            <w:rPrChange w:id="548" w:author="Nayeem Hasan" w:date="2023-09-08T15:59:00Z">
              <w:rPr/>
            </w:rPrChange>
          </w:rPr>
          <w:t xml:space="preserve">The generalized linear mixed model (GLMM) generalizes the standard linear model in three ways: accommodation of non-normally distributed responses, specification of a possibly non-linear link between the mean of the response and the predictors, and allowance for some forms of correlation in the data. As such, GLMMs have broad utility and are of great practical importance. Two special cases of the GLMM are the linear mixed model (LMM) and the generalized linear model (GLM). Generalized linear models (GLM; McCullagh and Nelder 1989) provide an extension of linear models which relaxes the assumptions of normality, constant error variance and a linear relationship between the covariate effects and the mean. </w:t>
        </w:r>
      </w:ins>
    </w:p>
    <w:p w14:paraId="725426E1" w14:textId="77777777" w:rsidR="00A1063B" w:rsidRPr="00A1063B" w:rsidRDefault="00A1063B" w:rsidP="00A1063B">
      <w:pPr>
        <w:jc w:val="both"/>
        <w:rPr>
          <w:ins w:id="549" w:author="Nayeem Hasan" w:date="2023-09-08T15:59:00Z"/>
          <w:rFonts w:ascii="Times New Roman" w:hAnsi="Times New Roman" w:cs="Times New Roman"/>
          <w:sz w:val="24"/>
          <w:szCs w:val="24"/>
          <w:rPrChange w:id="550" w:author="Nayeem Hasan" w:date="2023-09-08T15:59:00Z">
            <w:rPr>
              <w:ins w:id="551" w:author="Nayeem Hasan" w:date="2023-09-08T15:59:00Z"/>
            </w:rPr>
          </w:rPrChange>
        </w:rPr>
        <w:pPrChange w:id="552" w:author="Nayeem Hasan" w:date="2023-09-08T16:00:00Z">
          <w:pPr/>
        </w:pPrChange>
      </w:pPr>
      <w:ins w:id="553" w:author="Nayeem Hasan" w:date="2023-09-08T15:59:00Z">
        <w:r w:rsidRPr="00A1063B">
          <w:rPr>
            <w:rFonts w:ascii="Times New Roman" w:hAnsi="Times New Roman" w:cs="Times New Roman"/>
            <w:sz w:val="24"/>
            <w:szCs w:val="24"/>
            <w:rPrChange w:id="554" w:author="Nayeem Hasan" w:date="2023-09-08T15:59:00Z">
              <w:rPr/>
            </w:rPrChange>
          </w:rPr>
          <w:t>2.3. Statistical Analysis</w:t>
        </w:r>
      </w:ins>
    </w:p>
    <w:p w14:paraId="21646F8A" w14:textId="77777777" w:rsidR="00A1063B" w:rsidRPr="00A1063B" w:rsidRDefault="00A1063B" w:rsidP="00A1063B">
      <w:pPr>
        <w:jc w:val="both"/>
        <w:rPr>
          <w:ins w:id="555" w:author="Nayeem Hasan" w:date="2023-09-08T15:59:00Z"/>
          <w:rFonts w:ascii="Times New Roman" w:hAnsi="Times New Roman" w:cs="Times New Roman"/>
          <w:sz w:val="24"/>
          <w:szCs w:val="24"/>
          <w:rPrChange w:id="556" w:author="Nayeem Hasan" w:date="2023-09-08T15:59:00Z">
            <w:rPr>
              <w:ins w:id="557" w:author="Nayeem Hasan" w:date="2023-09-08T15:59:00Z"/>
            </w:rPr>
          </w:rPrChange>
        </w:rPr>
        <w:pPrChange w:id="558" w:author="Nayeem Hasan" w:date="2023-09-08T16:00:00Z">
          <w:pPr/>
        </w:pPrChange>
      </w:pPr>
      <w:ins w:id="559" w:author="Nayeem Hasan" w:date="2023-09-08T15:59:00Z">
        <w:r w:rsidRPr="00A1063B">
          <w:rPr>
            <w:rFonts w:ascii="Times New Roman" w:hAnsi="Times New Roman" w:cs="Times New Roman"/>
            <w:sz w:val="24"/>
            <w:szCs w:val="24"/>
            <w:rPrChange w:id="560" w:author="Nayeem Hasan" w:date="2023-09-08T15:59:00Z">
              <w:rPr/>
            </w:rPrChange>
          </w:rPr>
          <w:t xml:space="preserve">This study employed five different statistical time series models to analyze trends and forecast future Dengue cases. Additionally, it used three time series models to assess the correlation between Dengue cases and meteorological conditions. The investigation also made use of Spearman's rank correlation coefficients. To identify seasonal variations, a Poisson regression </w:t>
        </w:r>
        <w:r w:rsidRPr="00A1063B">
          <w:rPr>
            <w:rFonts w:ascii="Times New Roman" w:hAnsi="Times New Roman" w:cs="Times New Roman"/>
            <w:sz w:val="24"/>
            <w:szCs w:val="24"/>
            <w:rPrChange w:id="561" w:author="Nayeem Hasan" w:date="2023-09-08T15:59:00Z">
              <w:rPr/>
            </w:rPrChange>
          </w:rPr>
          <w:lastRenderedPageBreak/>
          <w:t>model was applied during three major seasons in Bangladesh. The choice of the Poisson distribution was based on the characteristics of the data, which involve counting observations as whole numbers, independence of event occurrences, and consistent time intervals for each participant.</w:t>
        </w:r>
      </w:ins>
    </w:p>
    <w:p w14:paraId="2517C6E5" w14:textId="77777777" w:rsidR="00A1063B" w:rsidRPr="00A1063B" w:rsidRDefault="00A1063B" w:rsidP="00A1063B">
      <w:pPr>
        <w:jc w:val="both"/>
        <w:rPr>
          <w:ins w:id="562" w:author="Nayeem Hasan" w:date="2023-09-08T15:59:00Z"/>
          <w:rFonts w:ascii="Times New Roman" w:hAnsi="Times New Roman" w:cs="Times New Roman"/>
          <w:sz w:val="24"/>
          <w:szCs w:val="24"/>
          <w:rPrChange w:id="563" w:author="Nayeem Hasan" w:date="2023-09-08T15:59:00Z">
            <w:rPr>
              <w:ins w:id="564" w:author="Nayeem Hasan" w:date="2023-09-08T15:59:00Z"/>
            </w:rPr>
          </w:rPrChange>
        </w:rPr>
        <w:pPrChange w:id="565" w:author="Nayeem Hasan" w:date="2023-09-08T16:00:00Z">
          <w:pPr/>
        </w:pPrChange>
      </w:pPr>
    </w:p>
    <w:p w14:paraId="1C7F55A0" w14:textId="173ACB8F" w:rsidR="00C00691" w:rsidRPr="00A1063B" w:rsidRDefault="00C00691" w:rsidP="00A1063B">
      <w:pPr>
        <w:jc w:val="both"/>
        <w:rPr>
          <w:ins w:id="566" w:author="Nayeem Hasan" w:date="2023-09-08T15:59:00Z"/>
          <w:rFonts w:ascii="Times New Roman" w:hAnsi="Times New Roman" w:cs="Times New Roman"/>
          <w:sz w:val="24"/>
          <w:szCs w:val="24"/>
          <w:rPrChange w:id="567" w:author="Nayeem Hasan" w:date="2023-09-08T15:59:00Z">
            <w:rPr>
              <w:ins w:id="568" w:author="Nayeem Hasan" w:date="2023-09-08T15:59:00Z"/>
              <w:rFonts w:ascii="Times New Roman" w:hAnsi="Times New Roman" w:cs="Times New Roman"/>
            </w:rPr>
          </w:rPrChange>
        </w:rPr>
      </w:pPr>
    </w:p>
    <w:p w14:paraId="6C44E72E" w14:textId="77777777" w:rsidR="00A1063B" w:rsidRPr="00A1063B" w:rsidRDefault="00A1063B" w:rsidP="00A1063B">
      <w:pPr>
        <w:jc w:val="both"/>
        <w:rPr>
          <w:rFonts w:ascii="Times New Roman" w:hAnsi="Times New Roman" w:cs="Times New Roman"/>
          <w:sz w:val="24"/>
          <w:szCs w:val="24"/>
          <w:rPrChange w:id="569" w:author="Nayeem Hasan" w:date="2023-09-08T15:59:00Z">
            <w:rPr>
              <w:rFonts w:ascii="Times New Roman" w:hAnsi="Times New Roman" w:cs="Times New Roman"/>
            </w:rPr>
          </w:rPrChange>
        </w:rPr>
      </w:pPr>
    </w:p>
    <w:p w14:paraId="75D1E297" w14:textId="77777777" w:rsidR="00601522" w:rsidRPr="00A1063B" w:rsidRDefault="00601522" w:rsidP="00A1063B">
      <w:pPr>
        <w:jc w:val="both"/>
        <w:rPr>
          <w:rFonts w:ascii="Times New Roman" w:hAnsi="Times New Roman" w:cs="Times New Roman"/>
          <w:sz w:val="24"/>
          <w:szCs w:val="24"/>
          <w:rPrChange w:id="570" w:author="Nayeem Hasan" w:date="2023-09-08T15:59:00Z">
            <w:rPr>
              <w:rFonts w:ascii="Times New Roman" w:hAnsi="Times New Roman" w:cs="Times New Roman"/>
            </w:rPr>
          </w:rPrChange>
        </w:rPr>
      </w:pPr>
    </w:p>
    <w:p w14:paraId="673C5A0B" w14:textId="1157356F" w:rsidR="00601522" w:rsidRPr="00A1063B" w:rsidRDefault="00601522" w:rsidP="00A1063B">
      <w:pPr>
        <w:jc w:val="both"/>
        <w:rPr>
          <w:rFonts w:ascii="Times New Roman" w:hAnsi="Times New Roman" w:cs="Times New Roman"/>
          <w:b/>
          <w:bCs/>
          <w:sz w:val="24"/>
          <w:szCs w:val="24"/>
          <w:rPrChange w:id="571" w:author="Nayeem Hasan" w:date="2023-09-08T15:59:00Z">
            <w:rPr>
              <w:rFonts w:ascii="Times New Roman" w:hAnsi="Times New Roman" w:cs="Times New Roman"/>
              <w:b/>
              <w:bCs/>
            </w:rPr>
          </w:rPrChange>
        </w:rPr>
      </w:pPr>
      <w:r w:rsidRPr="00A1063B">
        <w:rPr>
          <w:rFonts w:ascii="Times New Roman" w:hAnsi="Times New Roman" w:cs="Times New Roman"/>
          <w:b/>
          <w:bCs/>
          <w:sz w:val="24"/>
          <w:szCs w:val="24"/>
          <w:rPrChange w:id="572" w:author="Nayeem Hasan" w:date="2023-09-08T15:59:00Z">
            <w:rPr>
              <w:rFonts w:ascii="Times New Roman" w:hAnsi="Times New Roman" w:cs="Times New Roman"/>
              <w:b/>
              <w:bCs/>
            </w:rPr>
          </w:rPrChange>
        </w:rPr>
        <w:t>Reference:</w:t>
      </w:r>
    </w:p>
    <w:sdt>
      <w:sdtPr>
        <w:rPr>
          <w:rFonts w:ascii="Times New Roman" w:hAnsi="Times New Roman" w:cs="Times New Roman"/>
          <w:sz w:val="24"/>
          <w:szCs w:val="24"/>
          <w:rPrChange w:id="573" w:author="Nayeem Hasan" w:date="2023-09-08T15:59:00Z">
            <w:rPr>
              <w:rFonts w:ascii="Times New Roman" w:hAnsi="Times New Roman" w:cs="Times New Roman"/>
            </w:rPr>
          </w:rPrChange>
        </w:rPr>
        <w:tag w:val="MENDELEY_BIBLIOGRAPHY"/>
        <w:id w:val="-950549723"/>
        <w:placeholder>
          <w:docPart w:val="DefaultPlaceholder_-1854013440"/>
        </w:placeholder>
      </w:sdtPr>
      <w:sdtContent>
        <w:p w14:paraId="74F0538E" w14:textId="77777777" w:rsidR="002A7958" w:rsidRPr="00A1063B" w:rsidRDefault="002A7958" w:rsidP="00A1063B">
          <w:pPr>
            <w:autoSpaceDE w:val="0"/>
            <w:autoSpaceDN w:val="0"/>
            <w:ind w:hanging="640"/>
            <w:jc w:val="both"/>
            <w:divId w:val="293489388"/>
            <w:rPr>
              <w:rFonts w:ascii="Times New Roman" w:eastAsia="Times New Roman" w:hAnsi="Times New Roman" w:cs="Times New Roman"/>
              <w:kern w:val="0"/>
              <w:sz w:val="24"/>
              <w:szCs w:val="24"/>
              <w14:ligatures w14:val="none"/>
              <w:rPrChange w:id="574" w:author="Nayeem Hasan" w:date="2023-09-08T15:59:00Z">
                <w:rPr>
                  <w:rFonts w:eastAsia="Times New Roman"/>
                  <w:kern w:val="0"/>
                  <w:sz w:val="24"/>
                  <w:szCs w:val="24"/>
                  <w14:ligatures w14:val="none"/>
                </w:rPr>
              </w:rPrChange>
            </w:rPr>
            <w:pPrChange w:id="575" w:author="Nayeem Hasan" w:date="2023-09-08T16:00:00Z">
              <w:pPr>
                <w:autoSpaceDE w:val="0"/>
                <w:autoSpaceDN w:val="0"/>
                <w:ind w:hanging="640"/>
                <w:divId w:val="293489388"/>
              </w:pPr>
            </w:pPrChange>
          </w:pPr>
          <w:r w:rsidRPr="00A1063B">
            <w:rPr>
              <w:rFonts w:ascii="Times New Roman" w:eastAsia="Times New Roman" w:hAnsi="Times New Roman" w:cs="Times New Roman"/>
              <w:sz w:val="24"/>
              <w:szCs w:val="24"/>
              <w:rPrChange w:id="576" w:author="Nayeem Hasan" w:date="2023-09-08T15:59:00Z">
                <w:rPr>
                  <w:rFonts w:eastAsia="Times New Roman"/>
                </w:rPr>
              </w:rPrChange>
            </w:rPr>
            <w:t>[1]</w:t>
          </w:r>
          <w:r w:rsidRPr="00A1063B">
            <w:rPr>
              <w:rFonts w:ascii="Times New Roman" w:eastAsia="Times New Roman" w:hAnsi="Times New Roman" w:cs="Times New Roman"/>
              <w:sz w:val="24"/>
              <w:szCs w:val="24"/>
              <w:rPrChange w:id="577" w:author="Nayeem Hasan" w:date="2023-09-08T15:59:00Z">
                <w:rPr>
                  <w:rFonts w:eastAsia="Times New Roman"/>
                </w:rPr>
              </w:rPrChange>
            </w:rPr>
            <w:tab/>
            <w:t>‘Dengue – Bangladesh’. https://www.who.int/emergencies/disease-outbreak-news/item/2022-DON424 (accessed Aug. 04, 2023).</w:t>
          </w:r>
        </w:p>
        <w:p w14:paraId="42C25AEF" w14:textId="77777777" w:rsidR="002A7958" w:rsidRPr="00A1063B" w:rsidRDefault="002A7958" w:rsidP="00A1063B">
          <w:pPr>
            <w:autoSpaceDE w:val="0"/>
            <w:autoSpaceDN w:val="0"/>
            <w:ind w:hanging="640"/>
            <w:jc w:val="both"/>
            <w:divId w:val="1403795526"/>
            <w:rPr>
              <w:rFonts w:ascii="Times New Roman" w:eastAsia="Times New Roman" w:hAnsi="Times New Roman" w:cs="Times New Roman"/>
              <w:sz w:val="24"/>
              <w:szCs w:val="24"/>
              <w:rPrChange w:id="578" w:author="Nayeem Hasan" w:date="2023-09-08T15:59:00Z">
                <w:rPr>
                  <w:rFonts w:eastAsia="Times New Roman"/>
                </w:rPr>
              </w:rPrChange>
            </w:rPr>
            <w:pPrChange w:id="579" w:author="Nayeem Hasan" w:date="2023-09-08T16:00:00Z">
              <w:pPr>
                <w:autoSpaceDE w:val="0"/>
                <w:autoSpaceDN w:val="0"/>
                <w:ind w:hanging="640"/>
                <w:divId w:val="1403795526"/>
              </w:pPr>
            </w:pPrChange>
          </w:pPr>
          <w:r w:rsidRPr="00A1063B">
            <w:rPr>
              <w:rFonts w:ascii="Times New Roman" w:eastAsia="Times New Roman" w:hAnsi="Times New Roman" w:cs="Times New Roman"/>
              <w:sz w:val="24"/>
              <w:szCs w:val="24"/>
              <w:rPrChange w:id="580" w:author="Nayeem Hasan" w:date="2023-09-08T15:59:00Z">
                <w:rPr>
                  <w:rFonts w:eastAsia="Times New Roman"/>
                </w:rPr>
              </w:rPrChange>
            </w:rPr>
            <w:t>[2]</w:t>
          </w:r>
          <w:r w:rsidRPr="00A1063B">
            <w:rPr>
              <w:rFonts w:ascii="Times New Roman" w:eastAsia="Times New Roman" w:hAnsi="Times New Roman" w:cs="Times New Roman"/>
              <w:sz w:val="24"/>
              <w:szCs w:val="24"/>
              <w:rPrChange w:id="581" w:author="Nayeem Hasan" w:date="2023-09-08T15:59:00Z">
                <w:rPr>
                  <w:rFonts w:eastAsia="Times New Roman"/>
                </w:rPr>
              </w:rPrChange>
            </w:rPr>
            <w:tab/>
            <w:t xml:space="preserve">D. M. Watts, D. S. Burke, B. A. Harrison, -/-Richard E Whitmire, and A. </w:t>
          </w:r>
          <w:proofErr w:type="spellStart"/>
          <w:r w:rsidRPr="00A1063B">
            <w:rPr>
              <w:rFonts w:ascii="Times New Roman" w:eastAsia="Times New Roman" w:hAnsi="Times New Roman" w:cs="Times New Roman"/>
              <w:sz w:val="24"/>
              <w:szCs w:val="24"/>
              <w:rPrChange w:id="582" w:author="Nayeem Hasan" w:date="2023-09-08T15:59:00Z">
                <w:rPr>
                  <w:rFonts w:eastAsia="Times New Roman"/>
                </w:rPr>
              </w:rPrChange>
            </w:rPr>
            <w:t>Nisalakg</w:t>
          </w:r>
          <w:proofErr w:type="spellEnd"/>
          <w:r w:rsidRPr="00A1063B">
            <w:rPr>
              <w:rFonts w:ascii="Times New Roman" w:eastAsia="Times New Roman" w:hAnsi="Times New Roman" w:cs="Times New Roman"/>
              <w:sz w:val="24"/>
              <w:szCs w:val="24"/>
              <w:rPrChange w:id="583" w:author="Nayeem Hasan" w:date="2023-09-08T15:59:00Z">
                <w:rPr>
                  <w:rFonts w:eastAsia="Times New Roman"/>
                </w:rPr>
              </w:rPrChange>
            </w:rPr>
            <w:t xml:space="preserve">, ‘Effect of temperature on the vector efficiency of Aedes aegypti for dengue 2 virus.’, </w:t>
          </w:r>
          <w:r w:rsidRPr="00A1063B">
            <w:rPr>
              <w:rFonts w:ascii="Times New Roman" w:eastAsia="Times New Roman" w:hAnsi="Times New Roman" w:cs="Times New Roman"/>
              <w:i/>
              <w:iCs/>
              <w:sz w:val="24"/>
              <w:szCs w:val="24"/>
              <w:rPrChange w:id="584" w:author="Nayeem Hasan" w:date="2023-09-08T15:59:00Z">
                <w:rPr>
                  <w:rFonts w:eastAsia="Times New Roman"/>
                  <w:i/>
                  <w:iCs/>
                </w:rPr>
              </w:rPrChange>
            </w:rPr>
            <w:t xml:space="preserve">Am. J. Trap. Med. </w:t>
          </w:r>
          <w:proofErr w:type="spellStart"/>
          <w:r w:rsidRPr="00A1063B">
            <w:rPr>
              <w:rFonts w:ascii="Times New Roman" w:eastAsia="Times New Roman" w:hAnsi="Times New Roman" w:cs="Times New Roman"/>
              <w:i/>
              <w:iCs/>
              <w:sz w:val="24"/>
              <w:szCs w:val="24"/>
              <w:rPrChange w:id="585" w:author="Nayeem Hasan" w:date="2023-09-08T15:59:00Z">
                <w:rPr>
                  <w:rFonts w:eastAsia="Times New Roman"/>
                  <w:i/>
                  <w:iCs/>
                </w:rPr>
              </w:rPrChange>
            </w:rPr>
            <w:t>Hyg</w:t>
          </w:r>
          <w:proofErr w:type="spellEnd"/>
          <w:r w:rsidRPr="00A1063B">
            <w:rPr>
              <w:rFonts w:ascii="Times New Roman" w:eastAsia="Times New Roman" w:hAnsi="Times New Roman" w:cs="Times New Roman"/>
              <w:sz w:val="24"/>
              <w:szCs w:val="24"/>
              <w:rPrChange w:id="586" w:author="Nayeem Hasan" w:date="2023-09-08T15:59:00Z">
                <w:rPr>
                  <w:rFonts w:eastAsia="Times New Roman"/>
                </w:rPr>
              </w:rPrChange>
            </w:rPr>
            <w:t>, vol. 36, pp. 143–152, 1987.</w:t>
          </w:r>
        </w:p>
        <w:p w14:paraId="35274F7A" w14:textId="77777777" w:rsidR="002A7958" w:rsidRPr="00A1063B" w:rsidRDefault="002A7958" w:rsidP="00A1063B">
          <w:pPr>
            <w:autoSpaceDE w:val="0"/>
            <w:autoSpaceDN w:val="0"/>
            <w:ind w:hanging="640"/>
            <w:jc w:val="both"/>
            <w:divId w:val="1607300892"/>
            <w:rPr>
              <w:rFonts w:ascii="Times New Roman" w:eastAsia="Times New Roman" w:hAnsi="Times New Roman" w:cs="Times New Roman"/>
              <w:sz w:val="24"/>
              <w:szCs w:val="24"/>
              <w:rPrChange w:id="587" w:author="Nayeem Hasan" w:date="2023-09-08T15:59:00Z">
                <w:rPr>
                  <w:rFonts w:eastAsia="Times New Roman"/>
                </w:rPr>
              </w:rPrChange>
            </w:rPr>
            <w:pPrChange w:id="588" w:author="Nayeem Hasan" w:date="2023-09-08T16:00:00Z">
              <w:pPr>
                <w:autoSpaceDE w:val="0"/>
                <w:autoSpaceDN w:val="0"/>
                <w:ind w:hanging="640"/>
                <w:divId w:val="1607300892"/>
              </w:pPr>
            </w:pPrChange>
          </w:pPr>
          <w:r w:rsidRPr="00A1063B">
            <w:rPr>
              <w:rFonts w:ascii="Times New Roman" w:eastAsia="Times New Roman" w:hAnsi="Times New Roman" w:cs="Times New Roman"/>
              <w:sz w:val="24"/>
              <w:szCs w:val="24"/>
              <w:rPrChange w:id="589" w:author="Nayeem Hasan" w:date="2023-09-08T15:59:00Z">
                <w:rPr>
                  <w:rFonts w:eastAsia="Times New Roman"/>
                </w:rPr>
              </w:rPrChange>
            </w:rPr>
            <w:t>[3]</w:t>
          </w:r>
          <w:r w:rsidRPr="00A1063B">
            <w:rPr>
              <w:rFonts w:ascii="Times New Roman" w:eastAsia="Times New Roman" w:hAnsi="Times New Roman" w:cs="Times New Roman"/>
              <w:sz w:val="24"/>
              <w:szCs w:val="24"/>
              <w:rPrChange w:id="590" w:author="Nayeem Hasan" w:date="2023-09-08T15:59:00Z">
                <w:rPr>
                  <w:rFonts w:eastAsia="Times New Roman"/>
                </w:rPr>
              </w:rPrChange>
            </w:rPr>
            <w:tab/>
            <w:t xml:space="preserve">G. Yan </w:t>
          </w:r>
          <w:r w:rsidRPr="00A1063B">
            <w:rPr>
              <w:rFonts w:ascii="Times New Roman" w:eastAsia="Times New Roman" w:hAnsi="Times New Roman" w:cs="Times New Roman"/>
              <w:i/>
              <w:iCs/>
              <w:sz w:val="24"/>
              <w:szCs w:val="24"/>
              <w:rPrChange w:id="591" w:author="Nayeem Hasan" w:date="2023-09-08T15:59:00Z">
                <w:rPr>
                  <w:rFonts w:eastAsia="Times New Roman"/>
                  <w:i/>
                  <w:iCs/>
                </w:rPr>
              </w:rPrChange>
            </w:rPr>
            <w:t>et al.</w:t>
          </w:r>
          <w:r w:rsidRPr="00A1063B">
            <w:rPr>
              <w:rFonts w:ascii="Times New Roman" w:eastAsia="Times New Roman" w:hAnsi="Times New Roman" w:cs="Times New Roman"/>
              <w:sz w:val="24"/>
              <w:szCs w:val="24"/>
              <w:rPrChange w:id="592" w:author="Nayeem Hasan" w:date="2023-09-08T15:59:00Z">
                <w:rPr>
                  <w:rFonts w:eastAsia="Times New Roman"/>
                </w:rPr>
              </w:rPrChange>
            </w:rPr>
            <w:t xml:space="preserve">, ‘Covert COVID-19 and false-positive dengue serology in Singapore’, </w:t>
          </w:r>
          <w:r w:rsidRPr="00A1063B">
            <w:rPr>
              <w:rFonts w:ascii="Times New Roman" w:eastAsia="Times New Roman" w:hAnsi="Times New Roman" w:cs="Times New Roman"/>
              <w:i/>
              <w:iCs/>
              <w:sz w:val="24"/>
              <w:szCs w:val="24"/>
              <w:rPrChange w:id="593" w:author="Nayeem Hasan" w:date="2023-09-08T15:59:00Z">
                <w:rPr>
                  <w:rFonts w:eastAsia="Times New Roman"/>
                  <w:i/>
                  <w:iCs/>
                </w:rPr>
              </w:rPrChange>
            </w:rPr>
            <w:t>Lancet Infect Dis</w:t>
          </w:r>
          <w:r w:rsidRPr="00A1063B">
            <w:rPr>
              <w:rFonts w:ascii="Times New Roman" w:eastAsia="Times New Roman" w:hAnsi="Times New Roman" w:cs="Times New Roman"/>
              <w:sz w:val="24"/>
              <w:szCs w:val="24"/>
              <w:rPrChange w:id="594" w:author="Nayeem Hasan" w:date="2023-09-08T15:59:00Z">
                <w:rPr>
                  <w:rFonts w:eastAsia="Times New Roman"/>
                </w:rPr>
              </w:rPrChange>
            </w:rPr>
            <w:t xml:space="preserve">, vol. 20, no. 5, p. 536, May 2020, </w:t>
          </w:r>
          <w:proofErr w:type="spellStart"/>
          <w:r w:rsidRPr="00A1063B">
            <w:rPr>
              <w:rFonts w:ascii="Times New Roman" w:eastAsia="Times New Roman" w:hAnsi="Times New Roman" w:cs="Times New Roman"/>
              <w:sz w:val="24"/>
              <w:szCs w:val="24"/>
              <w:rPrChange w:id="595" w:author="Nayeem Hasan" w:date="2023-09-08T15:59:00Z">
                <w:rPr>
                  <w:rFonts w:eastAsia="Times New Roman"/>
                </w:rPr>
              </w:rPrChange>
            </w:rPr>
            <w:t>doi</w:t>
          </w:r>
          <w:proofErr w:type="spellEnd"/>
          <w:r w:rsidRPr="00A1063B">
            <w:rPr>
              <w:rFonts w:ascii="Times New Roman" w:eastAsia="Times New Roman" w:hAnsi="Times New Roman" w:cs="Times New Roman"/>
              <w:sz w:val="24"/>
              <w:szCs w:val="24"/>
              <w:rPrChange w:id="596" w:author="Nayeem Hasan" w:date="2023-09-08T15:59:00Z">
                <w:rPr>
                  <w:rFonts w:eastAsia="Times New Roman"/>
                </w:rPr>
              </w:rPrChange>
            </w:rPr>
            <w:t>: 10.1016/S1473-3099(20)30158-4.</w:t>
          </w:r>
        </w:p>
        <w:p w14:paraId="4020CE31" w14:textId="77777777" w:rsidR="002A7958" w:rsidRPr="00A1063B" w:rsidRDefault="002A7958" w:rsidP="00A1063B">
          <w:pPr>
            <w:autoSpaceDE w:val="0"/>
            <w:autoSpaceDN w:val="0"/>
            <w:ind w:hanging="640"/>
            <w:jc w:val="both"/>
            <w:divId w:val="232397648"/>
            <w:rPr>
              <w:rFonts w:ascii="Times New Roman" w:eastAsia="Times New Roman" w:hAnsi="Times New Roman" w:cs="Times New Roman"/>
              <w:sz w:val="24"/>
              <w:szCs w:val="24"/>
              <w:rPrChange w:id="597" w:author="Nayeem Hasan" w:date="2023-09-08T15:59:00Z">
                <w:rPr>
                  <w:rFonts w:eastAsia="Times New Roman"/>
                </w:rPr>
              </w:rPrChange>
            </w:rPr>
            <w:pPrChange w:id="598" w:author="Nayeem Hasan" w:date="2023-09-08T16:00:00Z">
              <w:pPr>
                <w:autoSpaceDE w:val="0"/>
                <w:autoSpaceDN w:val="0"/>
                <w:ind w:hanging="640"/>
                <w:divId w:val="232397648"/>
              </w:pPr>
            </w:pPrChange>
          </w:pPr>
          <w:r w:rsidRPr="00A1063B">
            <w:rPr>
              <w:rFonts w:ascii="Times New Roman" w:eastAsia="Times New Roman" w:hAnsi="Times New Roman" w:cs="Times New Roman"/>
              <w:sz w:val="24"/>
              <w:szCs w:val="24"/>
              <w:rPrChange w:id="599" w:author="Nayeem Hasan" w:date="2023-09-08T15:59:00Z">
                <w:rPr>
                  <w:rFonts w:eastAsia="Times New Roman"/>
                </w:rPr>
              </w:rPrChange>
            </w:rPr>
            <w:t>[4]</w:t>
          </w:r>
          <w:r w:rsidRPr="00A1063B">
            <w:rPr>
              <w:rFonts w:ascii="Times New Roman" w:eastAsia="Times New Roman" w:hAnsi="Times New Roman" w:cs="Times New Roman"/>
              <w:sz w:val="24"/>
              <w:szCs w:val="24"/>
              <w:rPrChange w:id="600" w:author="Nayeem Hasan" w:date="2023-09-08T15:59:00Z">
                <w:rPr>
                  <w:rFonts w:eastAsia="Times New Roman"/>
                </w:rPr>
              </w:rPrChange>
            </w:rPr>
            <w:tab/>
            <w:t xml:space="preserve">‘Rohingya Camps Become Dengue Hotspots in Bangladesh - Bangladesh | </w:t>
          </w:r>
          <w:proofErr w:type="spellStart"/>
          <w:r w:rsidRPr="00A1063B">
            <w:rPr>
              <w:rFonts w:ascii="Times New Roman" w:eastAsia="Times New Roman" w:hAnsi="Times New Roman" w:cs="Times New Roman"/>
              <w:sz w:val="24"/>
              <w:szCs w:val="24"/>
              <w:rPrChange w:id="601" w:author="Nayeem Hasan" w:date="2023-09-08T15:59:00Z">
                <w:rPr>
                  <w:rFonts w:eastAsia="Times New Roman"/>
                </w:rPr>
              </w:rPrChange>
            </w:rPr>
            <w:t>ReliefWeb</w:t>
          </w:r>
          <w:proofErr w:type="spellEnd"/>
          <w:r w:rsidRPr="00A1063B">
            <w:rPr>
              <w:rFonts w:ascii="Times New Roman" w:eastAsia="Times New Roman" w:hAnsi="Times New Roman" w:cs="Times New Roman"/>
              <w:sz w:val="24"/>
              <w:szCs w:val="24"/>
              <w:rPrChange w:id="602" w:author="Nayeem Hasan" w:date="2023-09-08T15:59:00Z">
                <w:rPr>
                  <w:rFonts w:eastAsia="Times New Roman"/>
                </w:rPr>
              </w:rPrChange>
            </w:rPr>
            <w:t>’. https://reliefweb.int/report/bangladesh/rohingya-camps-become-dengue-hotspots-bangladesh (accessed Aug. 04, 2023).</w:t>
          </w:r>
        </w:p>
        <w:p w14:paraId="45930398" w14:textId="77777777" w:rsidR="002A7958" w:rsidRPr="00A1063B" w:rsidRDefault="002A7958" w:rsidP="00A1063B">
          <w:pPr>
            <w:autoSpaceDE w:val="0"/>
            <w:autoSpaceDN w:val="0"/>
            <w:ind w:hanging="640"/>
            <w:jc w:val="both"/>
            <w:divId w:val="1692031745"/>
            <w:rPr>
              <w:rFonts w:ascii="Times New Roman" w:eastAsia="Times New Roman" w:hAnsi="Times New Roman" w:cs="Times New Roman"/>
              <w:sz w:val="24"/>
              <w:szCs w:val="24"/>
              <w:rPrChange w:id="603" w:author="Nayeem Hasan" w:date="2023-09-08T15:59:00Z">
                <w:rPr>
                  <w:rFonts w:eastAsia="Times New Roman"/>
                </w:rPr>
              </w:rPrChange>
            </w:rPr>
            <w:pPrChange w:id="604" w:author="Nayeem Hasan" w:date="2023-09-08T16:00:00Z">
              <w:pPr>
                <w:autoSpaceDE w:val="0"/>
                <w:autoSpaceDN w:val="0"/>
                <w:ind w:hanging="640"/>
                <w:divId w:val="1692031745"/>
              </w:pPr>
            </w:pPrChange>
          </w:pPr>
          <w:r w:rsidRPr="00A1063B">
            <w:rPr>
              <w:rFonts w:ascii="Times New Roman" w:eastAsia="Times New Roman" w:hAnsi="Times New Roman" w:cs="Times New Roman"/>
              <w:sz w:val="24"/>
              <w:szCs w:val="24"/>
              <w:rPrChange w:id="605" w:author="Nayeem Hasan" w:date="2023-09-08T15:59:00Z">
                <w:rPr>
                  <w:rFonts w:eastAsia="Times New Roman"/>
                </w:rPr>
              </w:rPrChange>
            </w:rPr>
            <w:t>[5]</w:t>
          </w:r>
          <w:r w:rsidRPr="00A1063B">
            <w:rPr>
              <w:rFonts w:ascii="Times New Roman" w:eastAsia="Times New Roman" w:hAnsi="Times New Roman" w:cs="Times New Roman"/>
              <w:sz w:val="24"/>
              <w:szCs w:val="24"/>
              <w:rPrChange w:id="606" w:author="Nayeem Hasan" w:date="2023-09-08T15:59:00Z">
                <w:rPr>
                  <w:rFonts w:eastAsia="Times New Roman"/>
                </w:rPr>
              </w:rPrChange>
            </w:rPr>
            <w:tab/>
            <w:t>‘Document - Population Factsheet, UNHCR, Bangladesh, Cox’s Bazar - as of 15 April 2019’. https://data2.unhcr.org/en/documents/details/69061 (accessed Aug. 04, 2023).</w:t>
          </w:r>
        </w:p>
        <w:p w14:paraId="33FDB73C" w14:textId="77777777" w:rsidR="002A7958" w:rsidRPr="00A1063B" w:rsidRDefault="002A7958" w:rsidP="00A1063B">
          <w:pPr>
            <w:autoSpaceDE w:val="0"/>
            <w:autoSpaceDN w:val="0"/>
            <w:ind w:hanging="640"/>
            <w:jc w:val="both"/>
            <w:divId w:val="1301229487"/>
            <w:rPr>
              <w:rFonts w:ascii="Times New Roman" w:eastAsia="Times New Roman" w:hAnsi="Times New Roman" w:cs="Times New Roman"/>
              <w:sz w:val="24"/>
              <w:szCs w:val="24"/>
              <w:rPrChange w:id="607" w:author="Nayeem Hasan" w:date="2023-09-08T15:59:00Z">
                <w:rPr>
                  <w:rFonts w:eastAsia="Times New Roman"/>
                </w:rPr>
              </w:rPrChange>
            </w:rPr>
            <w:pPrChange w:id="608" w:author="Nayeem Hasan" w:date="2023-09-08T16:00:00Z">
              <w:pPr>
                <w:autoSpaceDE w:val="0"/>
                <w:autoSpaceDN w:val="0"/>
                <w:ind w:hanging="640"/>
                <w:divId w:val="1301229487"/>
              </w:pPr>
            </w:pPrChange>
          </w:pPr>
          <w:r w:rsidRPr="00A1063B">
            <w:rPr>
              <w:rFonts w:ascii="Times New Roman" w:eastAsia="Times New Roman" w:hAnsi="Times New Roman" w:cs="Times New Roman"/>
              <w:sz w:val="24"/>
              <w:szCs w:val="24"/>
              <w:rPrChange w:id="609" w:author="Nayeem Hasan" w:date="2023-09-08T15:59:00Z">
                <w:rPr>
                  <w:rFonts w:eastAsia="Times New Roman"/>
                </w:rPr>
              </w:rPrChange>
            </w:rPr>
            <w:t>[6]</w:t>
          </w:r>
          <w:r w:rsidRPr="00A1063B">
            <w:rPr>
              <w:rFonts w:ascii="Times New Roman" w:eastAsia="Times New Roman" w:hAnsi="Times New Roman" w:cs="Times New Roman"/>
              <w:sz w:val="24"/>
              <w:szCs w:val="24"/>
              <w:rPrChange w:id="610" w:author="Nayeem Hasan" w:date="2023-09-08T15:59:00Z">
                <w:rPr>
                  <w:rFonts w:eastAsia="Times New Roman"/>
                </w:rPr>
              </w:rPrChange>
            </w:rPr>
            <w:tab/>
            <w:t xml:space="preserve">‘Sex &amp; Reproductive </w:t>
          </w:r>
          <w:proofErr w:type="gramStart"/>
          <w:r w:rsidRPr="00A1063B">
            <w:rPr>
              <w:rFonts w:ascii="Times New Roman" w:eastAsia="Times New Roman" w:hAnsi="Times New Roman" w:cs="Times New Roman"/>
              <w:sz w:val="24"/>
              <w:szCs w:val="24"/>
              <w:rPrChange w:id="611" w:author="Nayeem Hasan" w:date="2023-09-08T15:59:00Z">
                <w:rPr>
                  <w:rFonts w:eastAsia="Times New Roman"/>
                </w:rPr>
              </w:rPrChange>
            </w:rPr>
            <w:t>Health(</w:t>
          </w:r>
          <w:proofErr w:type="gramEnd"/>
          <w:r w:rsidRPr="00A1063B">
            <w:rPr>
              <w:rFonts w:ascii="Times New Roman" w:eastAsia="Times New Roman" w:hAnsi="Times New Roman" w:cs="Times New Roman"/>
              <w:sz w:val="24"/>
              <w:szCs w:val="24"/>
              <w:rPrChange w:id="612" w:author="Nayeem Hasan" w:date="2023-09-08T15:59:00Z">
                <w:rPr>
                  <w:rFonts w:eastAsia="Times New Roman"/>
                </w:rPr>
              </w:rPrChange>
            </w:rPr>
            <w:t xml:space="preserve">SRH) Activity at </w:t>
          </w:r>
          <w:proofErr w:type="spellStart"/>
          <w:r w:rsidRPr="00A1063B">
            <w:rPr>
              <w:rFonts w:ascii="Times New Roman" w:eastAsia="Times New Roman" w:hAnsi="Times New Roman" w:cs="Times New Roman"/>
              <w:sz w:val="24"/>
              <w:szCs w:val="24"/>
              <w:rPrChange w:id="613" w:author="Nayeem Hasan" w:date="2023-09-08T15:59:00Z">
                <w:rPr>
                  <w:rFonts w:eastAsia="Times New Roman"/>
                </w:rPr>
              </w:rPrChange>
            </w:rPr>
            <w:t>MedGlobal</w:t>
          </w:r>
          <w:proofErr w:type="spellEnd"/>
          <w:r w:rsidRPr="00A1063B">
            <w:rPr>
              <w:rFonts w:ascii="Times New Roman" w:eastAsia="Times New Roman" w:hAnsi="Times New Roman" w:cs="Times New Roman"/>
              <w:sz w:val="24"/>
              <w:szCs w:val="24"/>
              <w:rPrChange w:id="614" w:author="Nayeem Hasan" w:date="2023-09-08T15:59:00Z">
                <w:rPr>
                  <w:rFonts w:eastAsia="Times New Roman"/>
                </w:rPr>
              </w:rPrChange>
            </w:rPr>
            <w:t xml:space="preserve"> Health Post - </w:t>
          </w:r>
          <w:proofErr w:type="spellStart"/>
          <w:r w:rsidRPr="00A1063B">
            <w:rPr>
              <w:rFonts w:ascii="Times New Roman" w:eastAsia="Times New Roman" w:hAnsi="Times New Roman" w:cs="Times New Roman"/>
              <w:sz w:val="24"/>
              <w:szCs w:val="24"/>
              <w:rPrChange w:id="615" w:author="Nayeem Hasan" w:date="2023-09-08T15:59:00Z">
                <w:rPr>
                  <w:rFonts w:eastAsia="Times New Roman"/>
                </w:rPr>
              </w:rPrChange>
            </w:rPr>
            <w:t>MedGlobal</w:t>
          </w:r>
          <w:proofErr w:type="spellEnd"/>
          <w:r w:rsidRPr="00A1063B">
            <w:rPr>
              <w:rFonts w:ascii="Times New Roman" w:eastAsia="Times New Roman" w:hAnsi="Times New Roman" w:cs="Times New Roman"/>
              <w:sz w:val="24"/>
              <w:szCs w:val="24"/>
              <w:rPrChange w:id="616" w:author="Nayeem Hasan" w:date="2023-09-08T15:59:00Z">
                <w:rPr>
                  <w:rFonts w:eastAsia="Times New Roman"/>
                </w:rPr>
              </w:rPrChange>
            </w:rPr>
            <w:t>’. https://medglobal.org/sex-reproductive-healthsrh-activity-at-medglobal-health-post/ (accessed Aug. 04, 2023).</w:t>
          </w:r>
        </w:p>
        <w:p w14:paraId="276B4A8C" w14:textId="77777777" w:rsidR="002A7958" w:rsidRPr="00A1063B" w:rsidRDefault="002A7958" w:rsidP="00A1063B">
          <w:pPr>
            <w:autoSpaceDE w:val="0"/>
            <w:autoSpaceDN w:val="0"/>
            <w:ind w:hanging="640"/>
            <w:jc w:val="both"/>
            <w:divId w:val="1664579623"/>
            <w:rPr>
              <w:rFonts w:ascii="Times New Roman" w:eastAsia="Times New Roman" w:hAnsi="Times New Roman" w:cs="Times New Roman"/>
              <w:sz w:val="24"/>
              <w:szCs w:val="24"/>
              <w:rPrChange w:id="617" w:author="Nayeem Hasan" w:date="2023-09-08T15:59:00Z">
                <w:rPr>
                  <w:rFonts w:eastAsia="Times New Roman"/>
                </w:rPr>
              </w:rPrChange>
            </w:rPr>
            <w:pPrChange w:id="618" w:author="Nayeem Hasan" w:date="2023-09-08T16:00:00Z">
              <w:pPr>
                <w:autoSpaceDE w:val="0"/>
                <w:autoSpaceDN w:val="0"/>
                <w:ind w:hanging="640"/>
                <w:divId w:val="1664579623"/>
              </w:pPr>
            </w:pPrChange>
          </w:pPr>
          <w:r w:rsidRPr="00A1063B">
            <w:rPr>
              <w:rFonts w:ascii="Times New Roman" w:eastAsia="Times New Roman" w:hAnsi="Times New Roman" w:cs="Times New Roman"/>
              <w:sz w:val="24"/>
              <w:szCs w:val="24"/>
              <w:rPrChange w:id="619" w:author="Nayeem Hasan" w:date="2023-09-08T15:59:00Z">
                <w:rPr>
                  <w:rFonts w:eastAsia="Times New Roman"/>
                </w:rPr>
              </w:rPrChange>
            </w:rPr>
            <w:t>[7]</w:t>
          </w:r>
          <w:r w:rsidRPr="00A1063B">
            <w:rPr>
              <w:rFonts w:ascii="Times New Roman" w:eastAsia="Times New Roman" w:hAnsi="Times New Roman" w:cs="Times New Roman"/>
              <w:sz w:val="24"/>
              <w:szCs w:val="24"/>
              <w:rPrChange w:id="620" w:author="Nayeem Hasan" w:date="2023-09-08T15:59:00Z">
                <w:rPr>
                  <w:rFonts w:eastAsia="Times New Roman"/>
                </w:rPr>
              </w:rPrChange>
            </w:rPr>
            <w:tab/>
            <w:t xml:space="preserve">M. A. Hossain and M. B. Hossain, ‘Understanding fertility behavior of the Forcibly Displaced Myanmar Nationals in Bangladesh: A qualitative study’, </w:t>
          </w:r>
          <w:proofErr w:type="spellStart"/>
          <w:r w:rsidRPr="00A1063B">
            <w:rPr>
              <w:rFonts w:ascii="Times New Roman" w:eastAsia="Times New Roman" w:hAnsi="Times New Roman" w:cs="Times New Roman"/>
              <w:i/>
              <w:iCs/>
              <w:sz w:val="24"/>
              <w:szCs w:val="24"/>
              <w:rPrChange w:id="621" w:author="Nayeem Hasan" w:date="2023-09-08T15:59:00Z">
                <w:rPr>
                  <w:rFonts w:eastAsia="Times New Roman"/>
                  <w:i/>
                  <w:iCs/>
                </w:rPr>
              </w:rPrChange>
            </w:rPr>
            <w:t>PLoS</w:t>
          </w:r>
          <w:proofErr w:type="spellEnd"/>
          <w:r w:rsidRPr="00A1063B">
            <w:rPr>
              <w:rFonts w:ascii="Times New Roman" w:eastAsia="Times New Roman" w:hAnsi="Times New Roman" w:cs="Times New Roman"/>
              <w:i/>
              <w:iCs/>
              <w:sz w:val="24"/>
              <w:szCs w:val="24"/>
              <w:rPrChange w:id="622" w:author="Nayeem Hasan" w:date="2023-09-08T15:59:00Z">
                <w:rPr>
                  <w:rFonts w:eastAsia="Times New Roman"/>
                  <w:i/>
                  <w:iCs/>
                </w:rPr>
              </w:rPrChange>
            </w:rPr>
            <w:t xml:space="preserve"> One</w:t>
          </w:r>
          <w:r w:rsidRPr="00A1063B">
            <w:rPr>
              <w:rFonts w:ascii="Times New Roman" w:eastAsia="Times New Roman" w:hAnsi="Times New Roman" w:cs="Times New Roman"/>
              <w:sz w:val="24"/>
              <w:szCs w:val="24"/>
              <w:rPrChange w:id="623" w:author="Nayeem Hasan" w:date="2023-09-08T15:59:00Z">
                <w:rPr>
                  <w:rFonts w:eastAsia="Times New Roman"/>
                </w:rPr>
              </w:rPrChange>
            </w:rPr>
            <w:t xml:space="preserve">, vol. 18, no. 5, p. e0285675, May 2023, </w:t>
          </w:r>
          <w:proofErr w:type="spellStart"/>
          <w:r w:rsidRPr="00A1063B">
            <w:rPr>
              <w:rFonts w:ascii="Times New Roman" w:eastAsia="Times New Roman" w:hAnsi="Times New Roman" w:cs="Times New Roman"/>
              <w:sz w:val="24"/>
              <w:szCs w:val="24"/>
              <w:rPrChange w:id="624" w:author="Nayeem Hasan" w:date="2023-09-08T15:59:00Z">
                <w:rPr>
                  <w:rFonts w:eastAsia="Times New Roman"/>
                </w:rPr>
              </w:rPrChange>
            </w:rPr>
            <w:t>doi</w:t>
          </w:r>
          <w:proofErr w:type="spellEnd"/>
          <w:r w:rsidRPr="00A1063B">
            <w:rPr>
              <w:rFonts w:ascii="Times New Roman" w:eastAsia="Times New Roman" w:hAnsi="Times New Roman" w:cs="Times New Roman"/>
              <w:sz w:val="24"/>
              <w:szCs w:val="24"/>
              <w:rPrChange w:id="625" w:author="Nayeem Hasan" w:date="2023-09-08T15:59:00Z">
                <w:rPr>
                  <w:rFonts w:eastAsia="Times New Roman"/>
                </w:rPr>
              </w:rPrChange>
            </w:rPr>
            <w:t>: 10.1371/JOURNAL.PONE.0285675.</w:t>
          </w:r>
        </w:p>
        <w:p w14:paraId="7F72AA48" w14:textId="5A1796DA" w:rsidR="00601522" w:rsidRPr="00A1063B" w:rsidRDefault="002A7958" w:rsidP="00A1063B">
          <w:pPr>
            <w:jc w:val="both"/>
            <w:rPr>
              <w:rFonts w:ascii="Times New Roman" w:hAnsi="Times New Roman" w:cs="Times New Roman"/>
              <w:sz w:val="24"/>
              <w:szCs w:val="24"/>
              <w:rPrChange w:id="626" w:author="Nayeem Hasan" w:date="2023-09-08T15:59:00Z">
                <w:rPr>
                  <w:rFonts w:ascii="Times New Roman" w:hAnsi="Times New Roman" w:cs="Times New Roman"/>
                </w:rPr>
              </w:rPrChange>
            </w:rPr>
          </w:pPr>
          <w:r w:rsidRPr="00A1063B">
            <w:rPr>
              <w:rFonts w:ascii="Times New Roman" w:eastAsia="Times New Roman" w:hAnsi="Times New Roman" w:cs="Times New Roman"/>
              <w:sz w:val="24"/>
              <w:szCs w:val="24"/>
              <w:rPrChange w:id="627" w:author="Nayeem Hasan" w:date="2023-09-08T15:59:00Z">
                <w:rPr>
                  <w:rFonts w:eastAsia="Times New Roman"/>
                </w:rPr>
              </w:rPrChange>
            </w:rPr>
            <w:t> </w:t>
          </w:r>
        </w:p>
      </w:sdtContent>
    </w:sdt>
    <w:sectPr w:rsidR="00601522" w:rsidRPr="00A10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yeem Hasan">
    <w15:presenceInfo w15:providerId="AD" w15:userId="S::Nayeem@ghcxb.onmicrosoft.com::f71ef10a-b620-4666-bb54-fde789f0fd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2B"/>
    <w:rsid w:val="00022505"/>
    <w:rsid w:val="00087D2B"/>
    <w:rsid w:val="001D687D"/>
    <w:rsid w:val="00276008"/>
    <w:rsid w:val="00292077"/>
    <w:rsid w:val="002A7958"/>
    <w:rsid w:val="003C6D77"/>
    <w:rsid w:val="0042046B"/>
    <w:rsid w:val="00421519"/>
    <w:rsid w:val="0042544C"/>
    <w:rsid w:val="005C049C"/>
    <w:rsid w:val="00601522"/>
    <w:rsid w:val="0069426A"/>
    <w:rsid w:val="006D6067"/>
    <w:rsid w:val="0081102E"/>
    <w:rsid w:val="008A6C3C"/>
    <w:rsid w:val="00921842"/>
    <w:rsid w:val="00930A15"/>
    <w:rsid w:val="00930C43"/>
    <w:rsid w:val="00A1063B"/>
    <w:rsid w:val="00A13DC2"/>
    <w:rsid w:val="00A92C41"/>
    <w:rsid w:val="00B927D9"/>
    <w:rsid w:val="00BE277E"/>
    <w:rsid w:val="00BF53AB"/>
    <w:rsid w:val="00C00691"/>
    <w:rsid w:val="00C13A22"/>
    <w:rsid w:val="00C5152B"/>
    <w:rsid w:val="00E662BE"/>
    <w:rsid w:val="00E969EA"/>
    <w:rsid w:val="00EA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EE78"/>
  <w15:chartTrackingRefBased/>
  <w15:docId w15:val="{B6A49DC1-A405-4BDE-882F-C50ADAD5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3A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662BE"/>
    <w:rPr>
      <w:i/>
      <w:iCs/>
    </w:rPr>
  </w:style>
  <w:style w:type="character" w:styleId="PlaceholderText">
    <w:name w:val="Placeholder Text"/>
    <w:basedOn w:val="DefaultParagraphFont"/>
    <w:uiPriority w:val="99"/>
    <w:semiHidden/>
    <w:rsid w:val="00601522"/>
    <w:rPr>
      <w:color w:val="808080"/>
    </w:rPr>
  </w:style>
  <w:style w:type="paragraph" w:customStyle="1" w:styleId="Default">
    <w:name w:val="Default"/>
    <w:rsid w:val="00C13A22"/>
    <w:pPr>
      <w:autoSpaceDE w:val="0"/>
      <w:autoSpaceDN w:val="0"/>
      <w:adjustRightInd w:val="0"/>
      <w:spacing w:after="0" w:line="240" w:lineRule="auto"/>
    </w:pPr>
    <w:rPr>
      <w:rFonts w:ascii="Charis SIL" w:hAnsi="Charis SIL" w:cs="Charis SIL"/>
      <w:color w:val="000000"/>
      <w:kern w:val="0"/>
      <w:sz w:val="24"/>
      <w:szCs w:val="24"/>
    </w:rPr>
  </w:style>
  <w:style w:type="character" w:customStyle="1" w:styleId="Heading1Char">
    <w:name w:val="Heading 1 Char"/>
    <w:basedOn w:val="DefaultParagraphFont"/>
    <w:link w:val="Heading1"/>
    <w:uiPriority w:val="9"/>
    <w:rsid w:val="00C13A22"/>
    <w:rPr>
      <w:rFonts w:ascii="Times New Roman" w:eastAsia="Times New Roman" w:hAnsi="Times New Roman" w:cs="Times New Roman"/>
      <w:b/>
      <w:bCs/>
      <w:kern w:val="36"/>
      <w:sz w:val="48"/>
      <w:szCs w:val="48"/>
      <w14:ligatures w14:val="none"/>
    </w:rPr>
  </w:style>
  <w:style w:type="paragraph" w:styleId="Revision">
    <w:name w:val="Revision"/>
    <w:hidden/>
    <w:uiPriority w:val="99"/>
    <w:semiHidden/>
    <w:rsid w:val="00BF53AB"/>
    <w:pPr>
      <w:spacing w:after="0" w:line="240" w:lineRule="auto"/>
    </w:pPr>
  </w:style>
  <w:style w:type="character" w:styleId="Hyperlink">
    <w:name w:val="Hyperlink"/>
    <w:basedOn w:val="DefaultParagraphFont"/>
    <w:uiPriority w:val="99"/>
    <w:unhideWhenUsed/>
    <w:rsid w:val="00A106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5443">
      <w:bodyDiv w:val="1"/>
      <w:marLeft w:val="0"/>
      <w:marRight w:val="0"/>
      <w:marTop w:val="0"/>
      <w:marBottom w:val="0"/>
      <w:divBdr>
        <w:top w:val="none" w:sz="0" w:space="0" w:color="auto"/>
        <w:left w:val="none" w:sz="0" w:space="0" w:color="auto"/>
        <w:bottom w:val="none" w:sz="0" w:space="0" w:color="auto"/>
        <w:right w:val="none" w:sz="0" w:space="0" w:color="auto"/>
      </w:divBdr>
    </w:div>
    <w:div w:id="135337946">
      <w:bodyDiv w:val="1"/>
      <w:marLeft w:val="0"/>
      <w:marRight w:val="0"/>
      <w:marTop w:val="0"/>
      <w:marBottom w:val="0"/>
      <w:divBdr>
        <w:top w:val="none" w:sz="0" w:space="0" w:color="auto"/>
        <w:left w:val="none" w:sz="0" w:space="0" w:color="auto"/>
        <w:bottom w:val="none" w:sz="0" w:space="0" w:color="auto"/>
        <w:right w:val="none" w:sz="0" w:space="0" w:color="auto"/>
      </w:divBdr>
      <w:divsChild>
        <w:div w:id="907232320">
          <w:marLeft w:val="640"/>
          <w:marRight w:val="0"/>
          <w:marTop w:val="0"/>
          <w:marBottom w:val="0"/>
          <w:divBdr>
            <w:top w:val="none" w:sz="0" w:space="0" w:color="auto"/>
            <w:left w:val="none" w:sz="0" w:space="0" w:color="auto"/>
            <w:bottom w:val="none" w:sz="0" w:space="0" w:color="auto"/>
            <w:right w:val="none" w:sz="0" w:space="0" w:color="auto"/>
          </w:divBdr>
        </w:div>
        <w:div w:id="1927182824">
          <w:marLeft w:val="640"/>
          <w:marRight w:val="0"/>
          <w:marTop w:val="0"/>
          <w:marBottom w:val="0"/>
          <w:divBdr>
            <w:top w:val="none" w:sz="0" w:space="0" w:color="auto"/>
            <w:left w:val="none" w:sz="0" w:space="0" w:color="auto"/>
            <w:bottom w:val="none" w:sz="0" w:space="0" w:color="auto"/>
            <w:right w:val="none" w:sz="0" w:space="0" w:color="auto"/>
          </w:divBdr>
        </w:div>
        <w:div w:id="1522285116">
          <w:marLeft w:val="640"/>
          <w:marRight w:val="0"/>
          <w:marTop w:val="0"/>
          <w:marBottom w:val="0"/>
          <w:divBdr>
            <w:top w:val="none" w:sz="0" w:space="0" w:color="auto"/>
            <w:left w:val="none" w:sz="0" w:space="0" w:color="auto"/>
            <w:bottom w:val="none" w:sz="0" w:space="0" w:color="auto"/>
            <w:right w:val="none" w:sz="0" w:space="0" w:color="auto"/>
          </w:divBdr>
        </w:div>
        <w:div w:id="582108922">
          <w:marLeft w:val="640"/>
          <w:marRight w:val="0"/>
          <w:marTop w:val="0"/>
          <w:marBottom w:val="0"/>
          <w:divBdr>
            <w:top w:val="none" w:sz="0" w:space="0" w:color="auto"/>
            <w:left w:val="none" w:sz="0" w:space="0" w:color="auto"/>
            <w:bottom w:val="none" w:sz="0" w:space="0" w:color="auto"/>
            <w:right w:val="none" w:sz="0" w:space="0" w:color="auto"/>
          </w:divBdr>
        </w:div>
      </w:divsChild>
    </w:div>
    <w:div w:id="401292967">
      <w:bodyDiv w:val="1"/>
      <w:marLeft w:val="0"/>
      <w:marRight w:val="0"/>
      <w:marTop w:val="0"/>
      <w:marBottom w:val="0"/>
      <w:divBdr>
        <w:top w:val="none" w:sz="0" w:space="0" w:color="auto"/>
        <w:left w:val="none" w:sz="0" w:space="0" w:color="auto"/>
        <w:bottom w:val="none" w:sz="0" w:space="0" w:color="auto"/>
        <w:right w:val="none" w:sz="0" w:space="0" w:color="auto"/>
      </w:divBdr>
    </w:div>
    <w:div w:id="423916837">
      <w:bodyDiv w:val="1"/>
      <w:marLeft w:val="0"/>
      <w:marRight w:val="0"/>
      <w:marTop w:val="0"/>
      <w:marBottom w:val="0"/>
      <w:divBdr>
        <w:top w:val="none" w:sz="0" w:space="0" w:color="auto"/>
        <w:left w:val="none" w:sz="0" w:space="0" w:color="auto"/>
        <w:bottom w:val="none" w:sz="0" w:space="0" w:color="auto"/>
        <w:right w:val="none" w:sz="0" w:space="0" w:color="auto"/>
      </w:divBdr>
      <w:divsChild>
        <w:div w:id="1812750170">
          <w:marLeft w:val="640"/>
          <w:marRight w:val="0"/>
          <w:marTop w:val="0"/>
          <w:marBottom w:val="0"/>
          <w:divBdr>
            <w:top w:val="none" w:sz="0" w:space="0" w:color="auto"/>
            <w:left w:val="none" w:sz="0" w:space="0" w:color="auto"/>
            <w:bottom w:val="none" w:sz="0" w:space="0" w:color="auto"/>
            <w:right w:val="none" w:sz="0" w:space="0" w:color="auto"/>
          </w:divBdr>
        </w:div>
      </w:divsChild>
    </w:div>
    <w:div w:id="517501343">
      <w:bodyDiv w:val="1"/>
      <w:marLeft w:val="0"/>
      <w:marRight w:val="0"/>
      <w:marTop w:val="0"/>
      <w:marBottom w:val="0"/>
      <w:divBdr>
        <w:top w:val="none" w:sz="0" w:space="0" w:color="auto"/>
        <w:left w:val="none" w:sz="0" w:space="0" w:color="auto"/>
        <w:bottom w:val="none" w:sz="0" w:space="0" w:color="auto"/>
        <w:right w:val="none" w:sz="0" w:space="0" w:color="auto"/>
      </w:divBdr>
      <w:divsChild>
        <w:div w:id="524172953">
          <w:marLeft w:val="640"/>
          <w:marRight w:val="0"/>
          <w:marTop w:val="0"/>
          <w:marBottom w:val="0"/>
          <w:divBdr>
            <w:top w:val="none" w:sz="0" w:space="0" w:color="auto"/>
            <w:left w:val="none" w:sz="0" w:space="0" w:color="auto"/>
            <w:bottom w:val="none" w:sz="0" w:space="0" w:color="auto"/>
            <w:right w:val="none" w:sz="0" w:space="0" w:color="auto"/>
          </w:divBdr>
        </w:div>
      </w:divsChild>
    </w:div>
    <w:div w:id="627394529">
      <w:bodyDiv w:val="1"/>
      <w:marLeft w:val="0"/>
      <w:marRight w:val="0"/>
      <w:marTop w:val="0"/>
      <w:marBottom w:val="0"/>
      <w:divBdr>
        <w:top w:val="none" w:sz="0" w:space="0" w:color="auto"/>
        <w:left w:val="none" w:sz="0" w:space="0" w:color="auto"/>
        <w:bottom w:val="none" w:sz="0" w:space="0" w:color="auto"/>
        <w:right w:val="none" w:sz="0" w:space="0" w:color="auto"/>
      </w:divBdr>
    </w:div>
    <w:div w:id="723259858">
      <w:bodyDiv w:val="1"/>
      <w:marLeft w:val="0"/>
      <w:marRight w:val="0"/>
      <w:marTop w:val="0"/>
      <w:marBottom w:val="0"/>
      <w:divBdr>
        <w:top w:val="none" w:sz="0" w:space="0" w:color="auto"/>
        <w:left w:val="none" w:sz="0" w:space="0" w:color="auto"/>
        <w:bottom w:val="none" w:sz="0" w:space="0" w:color="auto"/>
        <w:right w:val="none" w:sz="0" w:space="0" w:color="auto"/>
      </w:divBdr>
      <w:divsChild>
        <w:div w:id="293489388">
          <w:marLeft w:val="640"/>
          <w:marRight w:val="0"/>
          <w:marTop w:val="0"/>
          <w:marBottom w:val="0"/>
          <w:divBdr>
            <w:top w:val="none" w:sz="0" w:space="0" w:color="auto"/>
            <w:left w:val="none" w:sz="0" w:space="0" w:color="auto"/>
            <w:bottom w:val="none" w:sz="0" w:space="0" w:color="auto"/>
            <w:right w:val="none" w:sz="0" w:space="0" w:color="auto"/>
          </w:divBdr>
        </w:div>
        <w:div w:id="1403795526">
          <w:marLeft w:val="640"/>
          <w:marRight w:val="0"/>
          <w:marTop w:val="0"/>
          <w:marBottom w:val="0"/>
          <w:divBdr>
            <w:top w:val="none" w:sz="0" w:space="0" w:color="auto"/>
            <w:left w:val="none" w:sz="0" w:space="0" w:color="auto"/>
            <w:bottom w:val="none" w:sz="0" w:space="0" w:color="auto"/>
            <w:right w:val="none" w:sz="0" w:space="0" w:color="auto"/>
          </w:divBdr>
        </w:div>
        <w:div w:id="1607300892">
          <w:marLeft w:val="640"/>
          <w:marRight w:val="0"/>
          <w:marTop w:val="0"/>
          <w:marBottom w:val="0"/>
          <w:divBdr>
            <w:top w:val="none" w:sz="0" w:space="0" w:color="auto"/>
            <w:left w:val="none" w:sz="0" w:space="0" w:color="auto"/>
            <w:bottom w:val="none" w:sz="0" w:space="0" w:color="auto"/>
            <w:right w:val="none" w:sz="0" w:space="0" w:color="auto"/>
          </w:divBdr>
        </w:div>
        <w:div w:id="232397648">
          <w:marLeft w:val="640"/>
          <w:marRight w:val="0"/>
          <w:marTop w:val="0"/>
          <w:marBottom w:val="0"/>
          <w:divBdr>
            <w:top w:val="none" w:sz="0" w:space="0" w:color="auto"/>
            <w:left w:val="none" w:sz="0" w:space="0" w:color="auto"/>
            <w:bottom w:val="none" w:sz="0" w:space="0" w:color="auto"/>
            <w:right w:val="none" w:sz="0" w:space="0" w:color="auto"/>
          </w:divBdr>
        </w:div>
        <w:div w:id="1692031745">
          <w:marLeft w:val="640"/>
          <w:marRight w:val="0"/>
          <w:marTop w:val="0"/>
          <w:marBottom w:val="0"/>
          <w:divBdr>
            <w:top w:val="none" w:sz="0" w:space="0" w:color="auto"/>
            <w:left w:val="none" w:sz="0" w:space="0" w:color="auto"/>
            <w:bottom w:val="none" w:sz="0" w:space="0" w:color="auto"/>
            <w:right w:val="none" w:sz="0" w:space="0" w:color="auto"/>
          </w:divBdr>
        </w:div>
        <w:div w:id="1301229487">
          <w:marLeft w:val="640"/>
          <w:marRight w:val="0"/>
          <w:marTop w:val="0"/>
          <w:marBottom w:val="0"/>
          <w:divBdr>
            <w:top w:val="none" w:sz="0" w:space="0" w:color="auto"/>
            <w:left w:val="none" w:sz="0" w:space="0" w:color="auto"/>
            <w:bottom w:val="none" w:sz="0" w:space="0" w:color="auto"/>
            <w:right w:val="none" w:sz="0" w:space="0" w:color="auto"/>
          </w:divBdr>
        </w:div>
        <w:div w:id="1664579623">
          <w:marLeft w:val="640"/>
          <w:marRight w:val="0"/>
          <w:marTop w:val="0"/>
          <w:marBottom w:val="0"/>
          <w:divBdr>
            <w:top w:val="none" w:sz="0" w:space="0" w:color="auto"/>
            <w:left w:val="none" w:sz="0" w:space="0" w:color="auto"/>
            <w:bottom w:val="none" w:sz="0" w:space="0" w:color="auto"/>
            <w:right w:val="none" w:sz="0" w:space="0" w:color="auto"/>
          </w:divBdr>
        </w:div>
      </w:divsChild>
    </w:div>
    <w:div w:id="927540356">
      <w:bodyDiv w:val="1"/>
      <w:marLeft w:val="0"/>
      <w:marRight w:val="0"/>
      <w:marTop w:val="0"/>
      <w:marBottom w:val="0"/>
      <w:divBdr>
        <w:top w:val="none" w:sz="0" w:space="0" w:color="auto"/>
        <w:left w:val="none" w:sz="0" w:space="0" w:color="auto"/>
        <w:bottom w:val="none" w:sz="0" w:space="0" w:color="auto"/>
        <w:right w:val="none" w:sz="0" w:space="0" w:color="auto"/>
      </w:divBdr>
      <w:divsChild>
        <w:div w:id="1511942175">
          <w:marLeft w:val="640"/>
          <w:marRight w:val="0"/>
          <w:marTop w:val="0"/>
          <w:marBottom w:val="0"/>
          <w:divBdr>
            <w:top w:val="none" w:sz="0" w:space="0" w:color="auto"/>
            <w:left w:val="none" w:sz="0" w:space="0" w:color="auto"/>
            <w:bottom w:val="none" w:sz="0" w:space="0" w:color="auto"/>
            <w:right w:val="none" w:sz="0" w:space="0" w:color="auto"/>
          </w:divBdr>
        </w:div>
        <w:div w:id="508642774">
          <w:marLeft w:val="640"/>
          <w:marRight w:val="0"/>
          <w:marTop w:val="0"/>
          <w:marBottom w:val="0"/>
          <w:divBdr>
            <w:top w:val="none" w:sz="0" w:space="0" w:color="auto"/>
            <w:left w:val="none" w:sz="0" w:space="0" w:color="auto"/>
            <w:bottom w:val="none" w:sz="0" w:space="0" w:color="auto"/>
            <w:right w:val="none" w:sz="0" w:space="0" w:color="auto"/>
          </w:divBdr>
        </w:div>
      </w:divsChild>
    </w:div>
    <w:div w:id="955789169">
      <w:bodyDiv w:val="1"/>
      <w:marLeft w:val="0"/>
      <w:marRight w:val="0"/>
      <w:marTop w:val="0"/>
      <w:marBottom w:val="0"/>
      <w:divBdr>
        <w:top w:val="none" w:sz="0" w:space="0" w:color="auto"/>
        <w:left w:val="none" w:sz="0" w:space="0" w:color="auto"/>
        <w:bottom w:val="none" w:sz="0" w:space="0" w:color="auto"/>
        <w:right w:val="none" w:sz="0" w:space="0" w:color="auto"/>
      </w:divBdr>
      <w:divsChild>
        <w:div w:id="1663970905">
          <w:marLeft w:val="640"/>
          <w:marRight w:val="0"/>
          <w:marTop w:val="0"/>
          <w:marBottom w:val="0"/>
          <w:divBdr>
            <w:top w:val="none" w:sz="0" w:space="0" w:color="auto"/>
            <w:left w:val="none" w:sz="0" w:space="0" w:color="auto"/>
            <w:bottom w:val="none" w:sz="0" w:space="0" w:color="auto"/>
            <w:right w:val="none" w:sz="0" w:space="0" w:color="auto"/>
          </w:divBdr>
        </w:div>
        <w:div w:id="835650682">
          <w:marLeft w:val="640"/>
          <w:marRight w:val="0"/>
          <w:marTop w:val="0"/>
          <w:marBottom w:val="0"/>
          <w:divBdr>
            <w:top w:val="none" w:sz="0" w:space="0" w:color="auto"/>
            <w:left w:val="none" w:sz="0" w:space="0" w:color="auto"/>
            <w:bottom w:val="none" w:sz="0" w:space="0" w:color="auto"/>
            <w:right w:val="none" w:sz="0" w:space="0" w:color="auto"/>
          </w:divBdr>
        </w:div>
        <w:div w:id="1070928100">
          <w:marLeft w:val="640"/>
          <w:marRight w:val="0"/>
          <w:marTop w:val="0"/>
          <w:marBottom w:val="0"/>
          <w:divBdr>
            <w:top w:val="none" w:sz="0" w:space="0" w:color="auto"/>
            <w:left w:val="none" w:sz="0" w:space="0" w:color="auto"/>
            <w:bottom w:val="none" w:sz="0" w:space="0" w:color="auto"/>
            <w:right w:val="none" w:sz="0" w:space="0" w:color="auto"/>
          </w:divBdr>
        </w:div>
        <w:div w:id="325401488">
          <w:marLeft w:val="640"/>
          <w:marRight w:val="0"/>
          <w:marTop w:val="0"/>
          <w:marBottom w:val="0"/>
          <w:divBdr>
            <w:top w:val="none" w:sz="0" w:space="0" w:color="auto"/>
            <w:left w:val="none" w:sz="0" w:space="0" w:color="auto"/>
            <w:bottom w:val="none" w:sz="0" w:space="0" w:color="auto"/>
            <w:right w:val="none" w:sz="0" w:space="0" w:color="auto"/>
          </w:divBdr>
        </w:div>
        <w:div w:id="714811281">
          <w:marLeft w:val="640"/>
          <w:marRight w:val="0"/>
          <w:marTop w:val="0"/>
          <w:marBottom w:val="0"/>
          <w:divBdr>
            <w:top w:val="none" w:sz="0" w:space="0" w:color="auto"/>
            <w:left w:val="none" w:sz="0" w:space="0" w:color="auto"/>
            <w:bottom w:val="none" w:sz="0" w:space="0" w:color="auto"/>
            <w:right w:val="none" w:sz="0" w:space="0" w:color="auto"/>
          </w:divBdr>
        </w:div>
        <w:div w:id="1750611636">
          <w:marLeft w:val="640"/>
          <w:marRight w:val="0"/>
          <w:marTop w:val="0"/>
          <w:marBottom w:val="0"/>
          <w:divBdr>
            <w:top w:val="none" w:sz="0" w:space="0" w:color="auto"/>
            <w:left w:val="none" w:sz="0" w:space="0" w:color="auto"/>
            <w:bottom w:val="none" w:sz="0" w:space="0" w:color="auto"/>
            <w:right w:val="none" w:sz="0" w:space="0" w:color="auto"/>
          </w:divBdr>
        </w:div>
      </w:divsChild>
    </w:div>
    <w:div w:id="997878105">
      <w:bodyDiv w:val="1"/>
      <w:marLeft w:val="0"/>
      <w:marRight w:val="0"/>
      <w:marTop w:val="0"/>
      <w:marBottom w:val="0"/>
      <w:divBdr>
        <w:top w:val="none" w:sz="0" w:space="0" w:color="auto"/>
        <w:left w:val="none" w:sz="0" w:space="0" w:color="auto"/>
        <w:bottom w:val="none" w:sz="0" w:space="0" w:color="auto"/>
        <w:right w:val="none" w:sz="0" w:space="0" w:color="auto"/>
      </w:divBdr>
    </w:div>
    <w:div w:id="1013723676">
      <w:bodyDiv w:val="1"/>
      <w:marLeft w:val="0"/>
      <w:marRight w:val="0"/>
      <w:marTop w:val="0"/>
      <w:marBottom w:val="0"/>
      <w:divBdr>
        <w:top w:val="none" w:sz="0" w:space="0" w:color="auto"/>
        <w:left w:val="none" w:sz="0" w:space="0" w:color="auto"/>
        <w:bottom w:val="none" w:sz="0" w:space="0" w:color="auto"/>
        <w:right w:val="none" w:sz="0" w:space="0" w:color="auto"/>
      </w:divBdr>
      <w:divsChild>
        <w:div w:id="1781951817">
          <w:marLeft w:val="480"/>
          <w:marRight w:val="0"/>
          <w:marTop w:val="0"/>
          <w:marBottom w:val="0"/>
          <w:divBdr>
            <w:top w:val="none" w:sz="0" w:space="0" w:color="auto"/>
            <w:left w:val="none" w:sz="0" w:space="0" w:color="auto"/>
            <w:bottom w:val="none" w:sz="0" w:space="0" w:color="auto"/>
            <w:right w:val="none" w:sz="0" w:space="0" w:color="auto"/>
          </w:divBdr>
        </w:div>
        <w:div w:id="926811364">
          <w:marLeft w:val="480"/>
          <w:marRight w:val="0"/>
          <w:marTop w:val="0"/>
          <w:marBottom w:val="0"/>
          <w:divBdr>
            <w:top w:val="none" w:sz="0" w:space="0" w:color="auto"/>
            <w:left w:val="none" w:sz="0" w:space="0" w:color="auto"/>
            <w:bottom w:val="none" w:sz="0" w:space="0" w:color="auto"/>
            <w:right w:val="none" w:sz="0" w:space="0" w:color="auto"/>
          </w:divBdr>
        </w:div>
        <w:div w:id="389504510">
          <w:marLeft w:val="480"/>
          <w:marRight w:val="0"/>
          <w:marTop w:val="0"/>
          <w:marBottom w:val="0"/>
          <w:divBdr>
            <w:top w:val="none" w:sz="0" w:space="0" w:color="auto"/>
            <w:left w:val="none" w:sz="0" w:space="0" w:color="auto"/>
            <w:bottom w:val="none" w:sz="0" w:space="0" w:color="auto"/>
            <w:right w:val="none" w:sz="0" w:space="0" w:color="auto"/>
          </w:divBdr>
        </w:div>
        <w:div w:id="18049482">
          <w:marLeft w:val="480"/>
          <w:marRight w:val="0"/>
          <w:marTop w:val="0"/>
          <w:marBottom w:val="0"/>
          <w:divBdr>
            <w:top w:val="none" w:sz="0" w:space="0" w:color="auto"/>
            <w:left w:val="none" w:sz="0" w:space="0" w:color="auto"/>
            <w:bottom w:val="none" w:sz="0" w:space="0" w:color="auto"/>
            <w:right w:val="none" w:sz="0" w:space="0" w:color="auto"/>
          </w:divBdr>
        </w:div>
        <w:div w:id="555624886">
          <w:marLeft w:val="480"/>
          <w:marRight w:val="0"/>
          <w:marTop w:val="0"/>
          <w:marBottom w:val="0"/>
          <w:divBdr>
            <w:top w:val="none" w:sz="0" w:space="0" w:color="auto"/>
            <w:left w:val="none" w:sz="0" w:space="0" w:color="auto"/>
            <w:bottom w:val="none" w:sz="0" w:space="0" w:color="auto"/>
            <w:right w:val="none" w:sz="0" w:space="0" w:color="auto"/>
          </w:divBdr>
        </w:div>
        <w:div w:id="1376538137">
          <w:marLeft w:val="480"/>
          <w:marRight w:val="0"/>
          <w:marTop w:val="0"/>
          <w:marBottom w:val="0"/>
          <w:divBdr>
            <w:top w:val="none" w:sz="0" w:space="0" w:color="auto"/>
            <w:left w:val="none" w:sz="0" w:space="0" w:color="auto"/>
            <w:bottom w:val="none" w:sz="0" w:space="0" w:color="auto"/>
            <w:right w:val="none" w:sz="0" w:space="0" w:color="auto"/>
          </w:divBdr>
        </w:div>
      </w:divsChild>
    </w:div>
    <w:div w:id="1049182188">
      <w:bodyDiv w:val="1"/>
      <w:marLeft w:val="0"/>
      <w:marRight w:val="0"/>
      <w:marTop w:val="0"/>
      <w:marBottom w:val="0"/>
      <w:divBdr>
        <w:top w:val="none" w:sz="0" w:space="0" w:color="auto"/>
        <w:left w:val="none" w:sz="0" w:space="0" w:color="auto"/>
        <w:bottom w:val="none" w:sz="0" w:space="0" w:color="auto"/>
        <w:right w:val="none" w:sz="0" w:space="0" w:color="auto"/>
      </w:divBdr>
      <w:divsChild>
        <w:div w:id="1309020312">
          <w:marLeft w:val="640"/>
          <w:marRight w:val="0"/>
          <w:marTop w:val="0"/>
          <w:marBottom w:val="0"/>
          <w:divBdr>
            <w:top w:val="none" w:sz="0" w:space="0" w:color="auto"/>
            <w:left w:val="none" w:sz="0" w:space="0" w:color="auto"/>
            <w:bottom w:val="none" w:sz="0" w:space="0" w:color="auto"/>
            <w:right w:val="none" w:sz="0" w:space="0" w:color="auto"/>
          </w:divBdr>
        </w:div>
        <w:div w:id="454832354">
          <w:marLeft w:val="640"/>
          <w:marRight w:val="0"/>
          <w:marTop w:val="0"/>
          <w:marBottom w:val="0"/>
          <w:divBdr>
            <w:top w:val="none" w:sz="0" w:space="0" w:color="auto"/>
            <w:left w:val="none" w:sz="0" w:space="0" w:color="auto"/>
            <w:bottom w:val="none" w:sz="0" w:space="0" w:color="auto"/>
            <w:right w:val="none" w:sz="0" w:space="0" w:color="auto"/>
          </w:divBdr>
        </w:div>
        <w:div w:id="1995522038">
          <w:marLeft w:val="640"/>
          <w:marRight w:val="0"/>
          <w:marTop w:val="0"/>
          <w:marBottom w:val="0"/>
          <w:divBdr>
            <w:top w:val="none" w:sz="0" w:space="0" w:color="auto"/>
            <w:left w:val="none" w:sz="0" w:space="0" w:color="auto"/>
            <w:bottom w:val="none" w:sz="0" w:space="0" w:color="auto"/>
            <w:right w:val="none" w:sz="0" w:space="0" w:color="auto"/>
          </w:divBdr>
        </w:div>
        <w:div w:id="1526364757">
          <w:marLeft w:val="640"/>
          <w:marRight w:val="0"/>
          <w:marTop w:val="0"/>
          <w:marBottom w:val="0"/>
          <w:divBdr>
            <w:top w:val="none" w:sz="0" w:space="0" w:color="auto"/>
            <w:left w:val="none" w:sz="0" w:space="0" w:color="auto"/>
            <w:bottom w:val="none" w:sz="0" w:space="0" w:color="auto"/>
            <w:right w:val="none" w:sz="0" w:space="0" w:color="auto"/>
          </w:divBdr>
        </w:div>
        <w:div w:id="1153983149">
          <w:marLeft w:val="640"/>
          <w:marRight w:val="0"/>
          <w:marTop w:val="0"/>
          <w:marBottom w:val="0"/>
          <w:divBdr>
            <w:top w:val="none" w:sz="0" w:space="0" w:color="auto"/>
            <w:left w:val="none" w:sz="0" w:space="0" w:color="auto"/>
            <w:bottom w:val="none" w:sz="0" w:space="0" w:color="auto"/>
            <w:right w:val="none" w:sz="0" w:space="0" w:color="auto"/>
          </w:divBdr>
        </w:div>
        <w:div w:id="670375029">
          <w:marLeft w:val="640"/>
          <w:marRight w:val="0"/>
          <w:marTop w:val="0"/>
          <w:marBottom w:val="0"/>
          <w:divBdr>
            <w:top w:val="none" w:sz="0" w:space="0" w:color="auto"/>
            <w:left w:val="none" w:sz="0" w:space="0" w:color="auto"/>
            <w:bottom w:val="none" w:sz="0" w:space="0" w:color="auto"/>
            <w:right w:val="none" w:sz="0" w:space="0" w:color="auto"/>
          </w:divBdr>
        </w:div>
      </w:divsChild>
    </w:div>
    <w:div w:id="1121531450">
      <w:bodyDiv w:val="1"/>
      <w:marLeft w:val="0"/>
      <w:marRight w:val="0"/>
      <w:marTop w:val="0"/>
      <w:marBottom w:val="0"/>
      <w:divBdr>
        <w:top w:val="none" w:sz="0" w:space="0" w:color="auto"/>
        <w:left w:val="none" w:sz="0" w:space="0" w:color="auto"/>
        <w:bottom w:val="none" w:sz="0" w:space="0" w:color="auto"/>
        <w:right w:val="none" w:sz="0" w:space="0" w:color="auto"/>
      </w:divBdr>
    </w:div>
    <w:div w:id="1175530863">
      <w:bodyDiv w:val="1"/>
      <w:marLeft w:val="0"/>
      <w:marRight w:val="0"/>
      <w:marTop w:val="0"/>
      <w:marBottom w:val="0"/>
      <w:divBdr>
        <w:top w:val="none" w:sz="0" w:space="0" w:color="auto"/>
        <w:left w:val="none" w:sz="0" w:space="0" w:color="auto"/>
        <w:bottom w:val="none" w:sz="0" w:space="0" w:color="auto"/>
        <w:right w:val="none" w:sz="0" w:space="0" w:color="auto"/>
      </w:divBdr>
      <w:divsChild>
        <w:div w:id="104272922">
          <w:marLeft w:val="640"/>
          <w:marRight w:val="0"/>
          <w:marTop w:val="0"/>
          <w:marBottom w:val="0"/>
          <w:divBdr>
            <w:top w:val="none" w:sz="0" w:space="0" w:color="auto"/>
            <w:left w:val="none" w:sz="0" w:space="0" w:color="auto"/>
            <w:bottom w:val="none" w:sz="0" w:space="0" w:color="auto"/>
            <w:right w:val="none" w:sz="0" w:space="0" w:color="auto"/>
          </w:divBdr>
        </w:div>
        <w:div w:id="659888819">
          <w:marLeft w:val="640"/>
          <w:marRight w:val="0"/>
          <w:marTop w:val="0"/>
          <w:marBottom w:val="0"/>
          <w:divBdr>
            <w:top w:val="none" w:sz="0" w:space="0" w:color="auto"/>
            <w:left w:val="none" w:sz="0" w:space="0" w:color="auto"/>
            <w:bottom w:val="none" w:sz="0" w:space="0" w:color="auto"/>
            <w:right w:val="none" w:sz="0" w:space="0" w:color="auto"/>
          </w:divBdr>
        </w:div>
        <w:div w:id="1498956027">
          <w:marLeft w:val="640"/>
          <w:marRight w:val="0"/>
          <w:marTop w:val="0"/>
          <w:marBottom w:val="0"/>
          <w:divBdr>
            <w:top w:val="none" w:sz="0" w:space="0" w:color="auto"/>
            <w:left w:val="none" w:sz="0" w:space="0" w:color="auto"/>
            <w:bottom w:val="none" w:sz="0" w:space="0" w:color="auto"/>
            <w:right w:val="none" w:sz="0" w:space="0" w:color="auto"/>
          </w:divBdr>
        </w:div>
        <w:div w:id="188833462">
          <w:marLeft w:val="640"/>
          <w:marRight w:val="0"/>
          <w:marTop w:val="0"/>
          <w:marBottom w:val="0"/>
          <w:divBdr>
            <w:top w:val="none" w:sz="0" w:space="0" w:color="auto"/>
            <w:left w:val="none" w:sz="0" w:space="0" w:color="auto"/>
            <w:bottom w:val="none" w:sz="0" w:space="0" w:color="auto"/>
            <w:right w:val="none" w:sz="0" w:space="0" w:color="auto"/>
          </w:divBdr>
        </w:div>
        <w:div w:id="71776629">
          <w:marLeft w:val="640"/>
          <w:marRight w:val="0"/>
          <w:marTop w:val="0"/>
          <w:marBottom w:val="0"/>
          <w:divBdr>
            <w:top w:val="none" w:sz="0" w:space="0" w:color="auto"/>
            <w:left w:val="none" w:sz="0" w:space="0" w:color="auto"/>
            <w:bottom w:val="none" w:sz="0" w:space="0" w:color="auto"/>
            <w:right w:val="none" w:sz="0" w:space="0" w:color="auto"/>
          </w:divBdr>
        </w:div>
        <w:div w:id="1358190413">
          <w:marLeft w:val="640"/>
          <w:marRight w:val="0"/>
          <w:marTop w:val="0"/>
          <w:marBottom w:val="0"/>
          <w:divBdr>
            <w:top w:val="none" w:sz="0" w:space="0" w:color="auto"/>
            <w:left w:val="none" w:sz="0" w:space="0" w:color="auto"/>
            <w:bottom w:val="none" w:sz="0" w:space="0" w:color="auto"/>
            <w:right w:val="none" w:sz="0" w:space="0" w:color="auto"/>
          </w:divBdr>
        </w:div>
      </w:divsChild>
    </w:div>
    <w:div w:id="1428309172">
      <w:bodyDiv w:val="1"/>
      <w:marLeft w:val="0"/>
      <w:marRight w:val="0"/>
      <w:marTop w:val="0"/>
      <w:marBottom w:val="0"/>
      <w:divBdr>
        <w:top w:val="none" w:sz="0" w:space="0" w:color="auto"/>
        <w:left w:val="none" w:sz="0" w:space="0" w:color="auto"/>
        <w:bottom w:val="none" w:sz="0" w:space="0" w:color="auto"/>
        <w:right w:val="none" w:sz="0" w:space="0" w:color="auto"/>
      </w:divBdr>
      <w:divsChild>
        <w:div w:id="1961184646">
          <w:marLeft w:val="640"/>
          <w:marRight w:val="0"/>
          <w:marTop w:val="0"/>
          <w:marBottom w:val="0"/>
          <w:divBdr>
            <w:top w:val="none" w:sz="0" w:space="0" w:color="auto"/>
            <w:left w:val="none" w:sz="0" w:space="0" w:color="auto"/>
            <w:bottom w:val="none" w:sz="0" w:space="0" w:color="auto"/>
            <w:right w:val="none" w:sz="0" w:space="0" w:color="auto"/>
          </w:divBdr>
        </w:div>
        <w:div w:id="827674023">
          <w:marLeft w:val="640"/>
          <w:marRight w:val="0"/>
          <w:marTop w:val="0"/>
          <w:marBottom w:val="0"/>
          <w:divBdr>
            <w:top w:val="none" w:sz="0" w:space="0" w:color="auto"/>
            <w:left w:val="none" w:sz="0" w:space="0" w:color="auto"/>
            <w:bottom w:val="none" w:sz="0" w:space="0" w:color="auto"/>
            <w:right w:val="none" w:sz="0" w:space="0" w:color="auto"/>
          </w:divBdr>
        </w:div>
        <w:div w:id="376857071">
          <w:marLeft w:val="640"/>
          <w:marRight w:val="0"/>
          <w:marTop w:val="0"/>
          <w:marBottom w:val="0"/>
          <w:divBdr>
            <w:top w:val="none" w:sz="0" w:space="0" w:color="auto"/>
            <w:left w:val="none" w:sz="0" w:space="0" w:color="auto"/>
            <w:bottom w:val="none" w:sz="0" w:space="0" w:color="auto"/>
            <w:right w:val="none" w:sz="0" w:space="0" w:color="auto"/>
          </w:divBdr>
        </w:div>
        <w:div w:id="864176294">
          <w:marLeft w:val="640"/>
          <w:marRight w:val="0"/>
          <w:marTop w:val="0"/>
          <w:marBottom w:val="0"/>
          <w:divBdr>
            <w:top w:val="none" w:sz="0" w:space="0" w:color="auto"/>
            <w:left w:val="none" w:sz="0" w:space="0" w:color="auto"/>
            <w:bottom w:val="none" w:sz="0" w:space="0" w:color="auto"/>
            <w:right w:val="none" w:sz="0" w:space="0" w:color="auto"/>
          </w:divBdr>
        </w:div>
        <w:div w:id="433719519">
          <w:marLeft w:val="640"/>
          <w:marRight w:val="0"/>
          <w:marTop w:val="0"/>
          <w:marBottom w:val="0"/>
          <w:divBdr>
            <w:top w:val="none" w:sz="0" w:space="0" w:color="auto"/>
            <w:left w:val="none" w:sz="0" w:space="0" w:color="auto"/>
            <w:bottom w:val="none" w:sz="0" w:space="0" w:color="auto"/>
            <w:right w:val="none" w:sz="0" w:space="0" w:color="auto"/>
          </w:divBdr>
        </w:div>
        <w:div w:id="1786466245">
          <w:marLeft w:val="640"/>
          <w:marRight w:val="0"/>
          <w:marTop w:val="0"/>
          <w:marBottom w:val="0"/>
          <w:divBdr>
            <w:top w:val="none" w:sz="0" w:space="0" w:color="auto"/>
            <w:left w:val="none" w:sz="0" w:space="0" w:color="auto"/>
            <w:bottom w:val="none" w:sz="0" w:space="0" w:color="auto"/>
            <w:right w:val="none" w:sz="0" w:space="0" w:color="auto"/>
          </w:divBdr>
        </w:div>
      </w:divsChild>
    </w:div>
    <w:div w:id="1432823985">
      <w:bodyDiv w:val="1"/>
      <w:marLeft w:val="0"/>
      <w:marRight w:val="0"/>
      <w:marTop w:val="0"/>
      <w:marBottom w:val="0"/>
      <w:divBdr>
        <w:top w:val="none" w:sz="0" w:space="0" w:color="auto"/>
        <w:left w:val="none" w:sz="0" w:space="0" w:color="auto"/>
        <w:bottom w:val="none" w:sz="0" w:space="0" w:color="auto"/>
        <w:right w:val="none" w:sz="0" w:space="0" w:color="auto"/>
      </w:divBdr>
      <w:divsChild>
        <w:div w:id="2019384332">
          <w:marLeft w:val="640"/>
          <w:marRight w:val="0"/>
          <w:marTop w:val="0"/>
          <w:marBottom w:val="0"/>
          <w:divBdr>
            <w:top w:val="none" w:sz="0" w:space="0" w:color="auto"/>
            <w:left w:val="none" w:sz="0" w:space="0" w:color="auto"/>
            <w:bottom w:val="none" w:sz="0" w:space="0" w:color="auto"/>
            <w:right w:val="none" w:sz="0" w:space="0" w:color="auto"/>
          </w:divBdr>
        </w:div>
      </w:divsChild>
    </w:div>
    <w:div w:id="1508980200">
      <w:bodyDiv w:val="1"/>
      <w:marLeft w:val="0"/>
      <w:marRight w:val="0"/>
      <w:marTop w:val="0"/>
      <w:marBottom w:val="0"/>
      <w:divBdr>
        <w:top w:val="none" w:sz="0" w:space="0" w:color="auto"/>
        <w:left w:val="none" w:sz="0" w:space="0" w:color="auto"/>
        <w:bottom w:val="none" w:sz="0" w:space="0" w:color="auto"/>
        <w:right w:val="none" w:sz="0" w:space="0" w:color="auto"/>
      </w:divBdr>
      <w:divsChild>
        <w:div w:id="80639957">
          <w:marLeft w:val="640"/>
          <w:marRight w:val="0"/>
          <w:marTop w:val="0"/>
          <w:marBottom w:val="0"/>
          <w:divBdr>
            <w:top w:val="none" w:sz="0" w:space="0" w:color="auto"/>
            <w:left w:val="none" w:sz="0" w:space="0" w:color="auto"/>
            <w:bottom w:val="none" w:sz="0" w:space="0" w:color="auto"/>
            <w:right w:val="none" w:sz="0" w:space="0" w:color="auto"/>
          </w:divBdr>
        </w:div>
        <w:div w:id="1628898824">
          <w:marLeft w:val="640"/>
          <w:marRight w:val="0"/>
          <w:marTop w:val="0"/>
          <w:marBottom w:val="0"/>
          <w:divBdr>
            <w:top w:val="none" w:sz="0" w:space="0" w:color="auto"/>
            <w:left w:val="none" w:sz="0" w:space="0" w:color="auto"/>
            <w:bottom w:val="none" w:sz="0" w:space="0" w:color="auto"/>
            <w:right w:val="none" w:sz="0" w:space="0" w:color="auto"/>
          </w:divBdr>
        </w:div>
      </w:divsChild>
    </w:div>
    <w:div w:id="1593706348">
      <w:bodyDiv w:val="1"/>
      <w:marLeft w:val="0"/>
      <w:marRight w:val="0"/>
      <w:marTop w:val="0"/>
      <w:marBottom w:val="0"/>
      <w:divBdr>
        <w:top w:val="none" w:sz="0" w:space="0" w:color="auto"/>
        <w:left w:val="none" w:sz="0" w:space="0" w:color="auto"/>
        <w:bottom w:val="none" w:sz="0" w:space="0" w:color="auto"/>
        <w:right w:val="none" w:sz="0" w:space="0" w:color="auto"/>
      </w:divBdr>
      <w:divsChild>
        <w:div w:id="1128008646">
          <w:marLeft w:val="640"/>
          <w:marRight w:val="0"/>
          <w:marTop w:val="0"/>
          <w:marBottom w:val="0"/>
          <w:divBdr>
            <w:top w:val="none" w:sz="0" w:space="0" w:color="auto"/>
            <w:left w:val="none" w:sz="0" w:space="0" w:color="auto"/>
            <w:bottom w:val="none" w:sz="0" w:space="0" w:color="auto"/>
            <w:right w:val="none" w:sz="0" w:space="0" w:color="auto"/>
          </w:divBdr>
        </w:div>
        <w:div w:id="929435439">
          <w:marLeft w:val="640"/>
          <w:marRight w:val="0"/>
          <w:marTop w:val="0"/>
          <w:marBottom w:val="0"/>
          <w:divBdr>
            <w:top w:val="none" w:sz="0" w:space="0" w:color="auto"/>
            <w:left w:val="none" w:sz="0" w:space="0" w:color="auto"/>
            <w:bottom w:val="none" w:sz="0" w:space="0" w:color="auto"/>
            <w:right w:val="none" w:sz="0" w:space="0" w:color="auto"/>
          </w:divBdr>
        </w:div>
        <w:div w:id="318769722">
          <w:marLeft w:val="640"/>
          <w:marRight w:val="0"/>
          <w:marTop w:val="0"/>
          <w:marBottom w:val="0"/>
          <w:divBdr>
            <w:top w:val="none" w:sz="0" w:space="0" w:color="auto"/>
            <w:left w:val="none" w:sz="0" w:space="0" w:color="auto"/>
            <w:bottom w:val="none" w:sz="0" w:space="0" w:color="auto"/>
            <w:right w:val="none" w:sz="0" w:space="0" w:color="auto"/>
          </w:divBdr>
        </w:div>
      </w:divsChild>
    </w:div>
    <w:div w:id="1667050588">
      <w:bodyDiv w:val="1"/>
      <w:marLeft w:val="0"/>
      <w:marRight w:val="0"/>
      <w:marTop w:val="0"/>
      <w:marBottom w:val="0"/>
      <w:divBdr>
        <w:top w:val="none" w:sz="0" w:space="0" w:color="auto"/>
        <w:left w:val="none" w:sz="0" w:space="0" w:color="auto"/>
        <w:bottom w:val="none" w:sz="0" w:space="0" w:color="auto"/>
        <w:right w:val="none" w:sz="0" w:space="0" w:color="auto"/>
      </w:divBdr>
      <w:divsChild>
        <w:div w:id="1921326388">
          <w:marLeft w:val="640"/>
          <w:marRight w:val="0"/>
          <w:marTop w:val="0"/>
          <w:marBottom w:val="0"/>
          <w:divBdr>
            <w:top w:val="none" w:sz="0" w:space="0" w:color="auto"/>
            <w:left w:val="none" w:sz="0" w:space="0" w:color="auto"/>
            <w:bottom w:val="none" w:sz="0" w:space="0" w:color="auto"/>
            <w:right w:val="none" w:sz="0" w:space="0" w:color="auto"/>
          </w:divBdr>
        </w:div>
        <w:div w:id="1588231031">
          <w:marLeft w:val="640"/>
          <w:marRight w:val="0"/>
          <w:marTop w:val="0"/>
          <w:marBottom w:val="0"/>
          <w:divBdr>
            <w:top w:val="none" w:sz="0" w:space="0" w:color="auto"/>
            <w:left w:val="none" w:sz="0" w:space="0" w:color="auto"/>
            <w:bottom w:val="none" w:sz="0" w:space="0" w:color="auto"/>
            <w:right w:val="none" w:sz="0" w:space="0" w:color="auto"/>
          </w:divBdr>
        </w:div>
        <w:div w:id="638339311">
          <w:marLeft w:val="640"/>
          <w:marRight w:val="0"/>
          <w:marTop w:val="0"/>
          <w:marBottom w:val="0"/>
          <w:divBdr>
            <w:top w:val="none" w:sz="0" w:space="0" w:color="auto"/>
            <w:left w:val="none" w:sz="0" w:space="0" w:color="auto"/>
            <w:bottom w:val="none" w:sz="0" w:space="0" w:color="auto"/>
            <w:right w:val="none" w:sz="0" w:space="0" w:color="auto"/>
          </w:divBdr>
        </w:div>
        <w:div w:id="533469314">
          <w:marLeft w:val="640"/>
          <w:marRight w:val="0"/>
          <w:marTop w:val="0"/>
          <w:marBottom w:val="0"/>
          <w:divBdr>
            <w:top w:val="none" w:sz="0" w:space="0" w:color="auto"/>
            <w:left w:val="none" w:sz="0" w:space="0" w:color="auto"/>
            <w:bottom w:val="none" w:sz="0" w:space="0" w:color="auto"/>
            <w:right w:val="none" w:sz="0" w:space="0" w:color="auto"/>
          </w:divBdr>
        </w:div>
        <w:div w:id="1432235653">
          <w:marLeft w:val="640"/>
          <w:marRight w:val="0"/>
          <w:marTop w:val="0"/>
          <w:marBottom w:val="0"/>
          <w:divBdr>
            <w:top w:val="none" w:sz="0" w:space="0" w:color="auto"/>
            <w:left w:val="none" w:sz="0" w:space="0" w:color="auto"/>
            <w:bottom w:val="none" w:sz="0" w:space="0" w:color="auto"/>
            <w:right w:val="none" w:sz="0" w:space="0" w:color="auto"/>
          </w:divBdr>
        </w:div>
        <w:div w:id="762071011">
          <w:marLeft w:val="640"/>
          <w:marRight w:val="0"/>
          <w:marTop w:val="0"/>
          <w:marBottom w:val="0"/>
          <w:divBdr>
            <w:top w:val="none" w:sz="0" w:space="0" w:color="auto"/>
            <w:left w:val="none" w:sz="0" w:space="0" w:color="auto"/>
            <w:bottom w:val="none" w:sz="0" w:space="0" w:color="auto"/>
            <w:right w:val="none" w:sz="0" w:space="0" w:color="auto"/>
          </w:divBdr>
        </w:div>
      </w:divsChild>
    </w:div>
    <w:div w:id="1861041283">
      <w:bodyDiv w:val="1"/>
      <w:marLeft w:val="0"/>
      <w:marRight w:val="0"/>
      <w:marTop w:val="0"/>
      <w:marBottom w:val="0"/>
      <w:divBdr>
        <w:top w:val="none" w:sz="0" w:space="0" w:color="auto"/>
        <w:left w:val="none" w:sz="0" w:space="0" w:color="auto"/>
        <w:bottom w:val="none" w:sz="0" w:space="0" w:color="auto"/>
        <w:right w:val="none" w:sz="0" w:space="0" w:color="auto"/>
      </w:divBdr>
      <w:divsChild>
        <w:div w:id="162668656">
          <w:marLeft w:val="640"/>
          <w:marRight w:val="0"/>
          <w:marTop w:val="0"/>
          <w:marBottom w:val="0"/>
          <w:divBdr>
            <w:top w:val="none" w:sz="0" w:space="0" w:color="auto"/>
            <w:left w:val="none" w:sz="0" w:space="0" w:color="auto"/>
            <w:bottom w:val="none" w:sz="0" w:space="0" w:color="auto"/>
            <w:right w:val="none" w:sz="0" w:space="0" w:color="auto"/>
          </w:divBdr>
        </w:div>
        <w:div w:id="1766031174">
          <w:marLeft w:val="640"/>
          <w:marRight w:val="0"/>
          <w:marTop w:val="0"/>
          <w:marBottom w:val="0"/>
          <w:divBdr>
            <w:top w:val="none" w:sz="0" w:space="0" w:color="auto"/>
            <w:left w:val="none" w:sz="0" w:space="0" w:color="auto"/>
            <w:bottom w:val="none" w:sz="0" w:space="0" w:color="auto"/>
            <w:right w:val="none" w:sz="0" w:space="0" w:color="auto"/>
          </w:divBdr>
        </w:div>
        <w:div w:id="1177966965">
          <w:marLeft w:val="640"/>
          <w:marRight w:val="0"/>
          <w:marTop w:val="0"/>
          <w:marBottom w:val="0"/>
          <w:divBdr>
            <w:top w:val="none" w:sz="0" w:space="0" w:color="auto"/>
            <w:left w:val="none" w:sz="0" w:space="0" w:color="auto"/>
            <w:bottom w:val="none" w:sz="0" w:space="0" w:color="auto"/>
            <w:right w:val="none" w:sz="0" w:space="0" w:color="auto"/>
          </w:divBdr>
        </w:div>
      </w:divsChild>
    </w:div>
    <w:div w:id="1956252639">
      <w:bodyDiv w:val="1"/>
      <w:marLeft w:val="0"/>
      <w:marRight w:val="0"/>
      <w:marTop w:val="0"/>
      <w:marBottom w:val="0"/>
      <w:divBdr>
        <w:top w:val="none" w:sz="0" w:space="0" w:color="auto"/>
        <w:left w:val="none" w:sz="0" w:space="0" w:color="auto"/>
        <w:bottom w:val="none" w:sz="0" w:space="0" w:color="auto"/>
        <w:right w:val="none" w:sz="0" w:space="0" w:color="auto"/>
      </w:divBdr>
    </w:div>
    <w:div w:id="1967391388">
      <w:bodyDiv w:val="1"/>
      <w:marLeft w:val="0"/>
      <w:marRight w:val="0"/>
      <w:marTop w:val="0"/>
      <w:marBottom w:val="0"/>
      <w:divBdr>
        <w:top w:val="none" w:sz="0" w:space="0" w:color="auto"/>
        <w:left w:val="none" w:sz="0" w:space="0" w:color="auto"/>
        <w:bottom w:val="none" w:sz="0" w:space="0" w:color="auto"/>
        <w:right w:val="none" w:sz="0" w:space="0" w:color="auto"/>
      </w:divBdr>
      <w:divsChild>
        <w:div w:id="812600744">
          <w:marLeft w:val="640"/>
          <w:marRight w:val="0"/>
          <w:marTop w:val="0"/>
          <w:marBottom w:val="0"/>
          <w:divBdr>
            <w:top w:val="none" w:sz="0" w:space="0" w:color="auto"/>
            <w:left w:val="none" w:sz="0" w:space="0" w:color="auto"/>
            <w:bottom w:val="none" w:sz="0" w:space="0" w:color="auto"/>
            <w:right w:val="none" w:sz="0" w:space="0" w:color="auto"/>
          </w:divBdr>
        </w:div>
        <w:div w:id="1419133983">
          <w:marLeft w:val="640"/>
          <w:marRight w:val="0"/>
          <w:marTop w:val="0"/>
          <w:marBottom w:val="0"/>
          <w:divBdr>
            <w:top w:val="none" w:sz="0" w:space="0" w:color="auto"/>
            <w:left w:val="none" w:sz="0" w:space="0" w:color="auto"/>
            <w:bottom w:val="none" w:sz="0" w:space="0" w:color="auto"/>
            <w:right w:val="none" w:sz="0" w:space="0" w:color="auto"/>
          </w:divBdr>
        </w:div>
        <w:div w:id="79103519">
          <w:marLeft w:val="640"/>
          <w:marRight w:val="0"/>
          <w:marTop w:val="0"/>
          <w:marBottom w:val="0"/>
          <w:divBdr>
            <w:top w:val="none" w:sz="0" w:space="0" w:color="auto"/>
            <w:left w:val="none" w:sz="0" w:space="0" w:color="auto"/>
            <w:bottom w:val="none" w:sz="0" w:space="0" w:color="auto"/>
            <w:right w:val="none" w:sz="0" w:space="0" w:color="auto"/>
          </w:divBdr>
        </w:div>
        <w:div w:id="1243881020">
          <w:marLeft w:val="640"/>
          <w:marRight w:val="0"/>
          <w:marTop w:val="0"/>
          <w:marBottom w:val="0"/>
          <w:divBdr>
            <w:top w:val="none" w:sz="0" w:space="0" w:color="auto"/>
            <w:left w:val="none" w:sz="0" w:space="0" w:color="auto"/>
            <w:bottom w:val="none" w:sz="0" w:space="0" w:color="auto"/>
            <w:right w:val="none" w:sz="0" w:space="0" w:color="auto"/>
          </w:divBdr>
        </w:div>
      </w:divsChild>
    </w:div>
    <w:div w:id="2074890272">
      <w:bodyDiv w:val="1"/>
      <w:marLeft w:val="0"/>
      <w:marRight w:val="0"/>
      <w:marTop w:val="0"/>
      <w:marBottom w:val="0"/>
      <w:divBdr>
        <w:top w:val="none" w:sz="0" w:space="0" w:color="auto"/>
        <w:left w:val="none" w:sz="0" w:space="0" w:color="auto"/>
        <w:bottom w:val="none" w:sz="0" w:space="0" w:color="auto"/>
        <w:right w:val="none" w:sz="0" w:space="0" w:color="auto"/>
      </w:divBdr>
      <w:divsChild>
        <w:div w:id="2096777168">
          <w:marLeft w:val="640"/>
          <w:marRight w:val="0"/>
          <w:marTop w:val="0"/>
          <w:marBottom w:val="0"/>
          <w:divBdr>
            <w:top w:val="none" w:sz="0" w:space="0" w:color="auto"/>
            <w:left w:val="none" w:sz="0" w:space="0" w:color="auto"/>
            <w:bottom w:val="none" w:sz="0" w:space="0" w:color="auto"/>
            <w:right w:val="none" w:sz="0" w:space="0" w:color="auto"/>
          </w:divBdr>
        </w:div>
        <w:div w:id="246620206">
          <w:marLeft w:val="640"/>
          <w:marRight w:val="0"/>
          <w:marTop w:val="0"/>
          <w:marBottom w:val="0"/>
          <w:divBdr>
            <w:top w:val="none" w:sz="0" w:space="0" w:color="auto"/>
            <w:left w:val="none" w:sz="0" w:space="0" w:color="auto"/>
            <w:bottom w:val="none" w:sz="0" w:space="0" w:color="auto"/>
            <w:right w:val="none" w:sz="0" w:space="0" w:color="auto"/>
          </w:divBdr>
        </w:div>
        <w:div w:id="173156624">
          <w:marLeft w:val="640"/>
          <w:marRight w:val="0"/>
          <w:marTop w:val="0"/>
          <w:marBottom w:val="0"/>
          <w:divBdr>
            <w:top w:val="none" w:sz="0" w:space="0" w:color="auto"/>
            <w:left w:val="none" w:sz="0" w:space="0" w:color="auto"/>
            <w:bottom w:val="none" w:sz="0" w:space="0" w:color="auto"/>
            <w:right w:val="none" w:sz="0" w:space="0" w:color="auto"/>
          </w:divBdr>
        </w:div>
        <w:div w:id="1909342372">
          <w:marLeft w:val="640"/>
          <w:marRight w:val="0"/>
          <w:marTop w:val="0"/>
          <w:marBottom w:val="0"/>
          <w:divBdr>
            <w:top w:val="none" w:sz="0" w:space="0" w:color="auto"/>
            <w:left w:val="none" w:sz="0" w:space="0" w:color="auto"/>
            <w:bottom w:val="none" w:sz="0" w:space="0" w:color="auto"/>
            <w:right w:val="none" w:sz="0" w:space="0" w:color="auto"/>
          </w:divBdr>
        </w:div>
        <w:div w:id="1628732916">
          <w:marLeft w:val="640"/>
          <w:marRight w:val="0"/>
          <w:marTop w:val="0"/>
          <w:marBottom w:val="0"/>
          <w:divBdr>
            <w:top w:val="none" w:sz="0" w:space="0" w:color="auto"/>
            <w:left w:val="none" w:sz="0" w:space="0" w:color="auto"/>
            <w:bottom w:val="none" w:sz="0" w:space="0" w:color="auto"/>
            <w:right w:val="none" w:sz="0" w:space="0" w:color="auto"/>
          </w:divBdr>
        </w:div>
        <w:div w:id="895622353">
          <w:marLeft w:val="640"/>
          <w:marRight w:val="0"/>
          <w:marTop w:val="0"/>
          <w:marBottom w:val="0"/>
          <w:divBdr>
            <w:top w:val="none" w:sz="0" w:space="0" w:color="auto"/>
            <w:left w:val="none" w:sz="0" w:space="0" w:color="auto"/>
            <w:bottom w:val="none" w:sz="0" w:space="0" w:color="auto"/>
            <w:right w:val="none" w:sz="0" w:space="0" w:color="auto"/>
          </w:divBdr>
        </w:div>
      </w:divsChild>
    </w:div>
    <w:div w:id="2077119430">
      <w:bodyDiv w:val="1"/>
      <w:marLeft w:val="0"/>
      <w:marRight w:val="0"/>
      <w:marTop w:val="0"/>
      <w:marBottom w:val="0"/>
      <w:divBdr>
        <w:top w:val="none" w:sz="0" w:space="0" w:color="auto"/>
        <w:left w:val="none" w:sz="0" w:space="0" w:color="auto"/>
        <w:bottom w:val="none" w:sz="0" w:space="0" w:color="auto"/>
        <w:right w:val="none" w:sz="0" w:space="0" w:color="auto"/>
      </w:divBdr>
      <w:divsChild>
        <w:div w:id="2052606576">
          <w:marLeft w:val="640"/>
          <w:marRight w:val="0"/>
          <w:marTop w:val="0"/>
          <w:marBottom w:val="0"/>
          <w:divBdr>
            <w:top w:val="none" w:sz="0" w:space="0" w:color="auto"/>
            <w:left w:val="none" w:sz="0" w:space="0" w:color="auto"/>
            <w:bottom w:val="none" w:sz="0" w:space="0" w:color="auto"/>
            <w:right w:val="none" w:sz="0" w:space="0" w:color="auto"/>
          </w:divBdr>
        </w:div>
        <w:div w:id="956571569">
          <w:marLeft w:val="640"/>
          <w:marRight w:val="0"/>
          <w:marTop w:val="0"/>
          <w:marBottom w:val="0"/>
          <w:divBdr>
            <w:top w:val="none" w:sz="0" w:space="0" w:color="auto"/>
            <w:left w:val="none" w:sz="0" w:space="0" w:color="auto"/>
            <w:bottom w:val="none" w:sz="0" w:space="0" w:color="auto"/>
            <w:right w:val="none" w:sz="0" w:space="0" w:color="auto"/>
          </w:divBdr>
        </w:div>
        <w:div w:id="1839076314">
          <w:marLeft w:val="640"/>
          <w:marRight w:val="0"/>
          <w:marTop w:val="0"/>
          <w:marBottom w:val="0"/>
          <w:divBdr>
            <w:top w:val="none" w:sz="0" w:space="0" w:color="auto"/>
            <w:left w:val="none" w:sz="0" w:space="0" w:color="auto"/>
            <w:bottom w:val="none" w:sz="0" w:space="0" w:color="auto"/>
            <w:right w:val="none" w:sz="0" w:space="0" w:color="auto"/>
          </w:divBdr>
        </w:div>
        <w:div w:id="459421527">
          <w:marLeft w:val="640"/>
          <w:marRight w:val="0"/>
          <w:marTop w:val="0"/>
          <w:marBottom w:val="0"/>
          <w:divBdr>
            <w:top w:val="none" w:sz="0" w:space="0" w:color="auto"/>
            <w:left w:val="none" w:sz="0" w:space="0" w:color="auto"/>
            <w:bottom w:val="none" w:sz="0" w:space="0" w:color="auto"/>
            <w:right w:val="none" w:sz="0" w:space="0" w:color="auto"/>
          </w:divBdr>
        </w:div>
        <w:div w:id="694355306">
          <w:marLeft w:val="640"/>
          <w:marRight w:val="0"/>
          <w:marTop w:val="0"/>
          <w:marBottom w:val="0"/>
          <w:divBdr>
            <w:top w:val="none" w:sz="0" w:space="0" w:color="auto"/>
            <w:left w:val="none" w:sz="0" w:space="0" w:color="auto"/>
            <w:bottom w:val="none" w:sz="0" w:space="0" w:color="auto"/>
            <w:right w:val="none" w:sz="0" w:space="0" w:color="auto"/>
          </w:divBdr>
        </w:div>
        <w:div w:id="117383879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33CDF88-B805-41E5-805B-730D2EFB916F}"/>
      </w:docPartPr>
      <w:docPartBody>
        <w:p w:rsidR="0013359E" w:rsidRDefault="009B04E8">
          <w:r w:rsidRPr="005E2E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E8"/>
    <w:rsid w:val="0001317C"/>
    <w:rsid w:val="000A73F4"/>
    <w:rsid w:val="0013359E"/>
    <w:rsid w:val="002B490A"/>
    <w:rsid w:val="009B04E8"/>
    <w:rsid w:val="00A1578E"/>
    <w:rsid w:val="00C445BD"/>
    <w:rsid w:val="00DD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04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142563-5F02-444E-A20A-0D24778D6461}">
  <we:reference id="wa104382081" version="1.55.1.0" store="en-GB" storeType="OMEX"/>
  <we:alternateReferences>
    <we:reference id="WA104382081" version="1.55.1.0" store="" storeType="OMEX"/>
  </we:alternateReferences>
  <we:properties>
    <we:property name="MENDELEY_CITATIONS" value="[{&quot;citationID&quot;:&quot;MENDELEY_CITATION_4abe9e4b-3c53-4047-919f-97259d1420fe&quot;,&quot;properties&quot;:{&quot;noteIndex&quot;:0},&quot;isEdited&quot;:false,&quot;manualOverride&quot;:{&quot;isManuallyOverridden&quot;:false,&quot;citeprocText&quot;:&quot;[1]&quot;,&quot;manualOverrideText&quot;:&quot;&quot;},&quot;citationTag&quot;:&quot;MENDELEY_CITATION_v3_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&quot;,&quot;citationItems&quot;:[{&quot;id&quot;:&quot;b5b728da-4dd0-3133-8d87-39503b7fa2b8&quot;,&quot;itemData&quot;:{&quot;type&quot;:&quot;webpage&quot;,&quot;id&quot;:&quot;b5b728da-4dd0-3133-8d87-39503b7fa2b8&quot;,&quot;title&quot;:&quot;Dengue – Bangladesh&quot;,&quot;groupId&quot;:&quot;eba37daa-365a-3296-a6c7-4dbdcd0386d5&quot;,&quot;accessed&quot;:{&quot;date-parts&quot;:[[2023,8,4]]},&quot;URL&quot;:&quot;https://www.who.int/emergencies/disease-outbreak-news/item/2022-DON424&quot;},&quot;isTemporary&quot;:false}]},{&quot;citationID&quot;:&quot;MENDELEY_CITATION_20afee91-f5ee-4e17-b29c-37fea17dc660&quot;,&quot;properties&quot;:{&quot;noteIndex&quot;:0},&quot;isEdited&quot;:false,&quot;manualOverride&quot;:{&quot;isManuallyOverridden&quot;:false,&quot;citeprocText&quot;:&quot;[2]&quot;,&quot;manualOverrideText&quot;:&quot;&quot;},&quot;citationTag&quot;:&quot;MENDELEY_CITATION_v3_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&quot;,&quot;citationItems&quot;:[{&quot;id&quot;:&quot;f5c34d2a-2182-367c-99cb-6b8052f473b4&quot;,&quot;itemData&quot;:{&quot;type&quot;:&quot;article-journal&quot;,&quot;id&quot;:&quot;f5c34d2a-2182-367c-99cb-6b8052f473b4&quot;,&quot;title&quot;:&quot;Effect of temperature on the vector efficiency of Aedes aegypti for dengue 2 virus.&quot;,&quot;groupId&quot;:&quot;eba37daa-365a-3296-a6c7-4dbdcd0386d5&quot;,&quot;author&quot;:[{&quot;family&quot;:&quot;Watts&quot;,&quot;given&quot;:&quot;Douglas M&quot;,&quot;parse-names&quot;:false,&quot;dropping-particle&quot;:&quot;&quot;,&quot;non-dropping-particle&quot;:&quot;&quot;},{&quot;family&quot;:&quot;Burke&quot;,&quot;given&quot;:&quot;Donald S&quot;,&quot;parse-names&quot;:false,&quot;dropping-particle&quot;:&quot;&quot;,&quot;non-dropping-particle&quot;:&quot;&quot;},{&quot;family&quot;:&quot;Harrison&quot;,&quot;given&quot;:&quot;Bruce A&quot;,&quot;parse-names&quot;:false,&quot;dropping-particle&quot;:&quot;&quot;,&quot;non-dropping-particle&quot;:&quot;&quot;},{&quot;family&quot;:&quot;Whitmire&quot;,&quot;given&quot;:&quot;-/-Richard E&quot;,&quot;parse-names&quot;:false,&quot;dropping-particle&quot;:&quot;&quot;,&quot;non-dropping-particle&quot;:&quot;&quot;},{&quot;family&quot;:&quot;Nisalakg&quot;,&quot;given&quot;:&quot;Ananda&quot;,&quot;parse-names&quot;:false,&quot;dropping-particle&quot;:&quot;&quot;,&quot;non-dropping-particle&quot;:&quot;&quot;}],&quot;container-title&quot;:&quot;Am. J. Trap. Med. Hyg&quot;,&quot;accessed&quot;:{&quot;date-parts&quot;:[[2023,8,5]]},&quot;issued&quot;:{&quot;date-parts&quot;:[[1987]]},&quot;page&quot;:&quot;143-152&quot;,&quot;abstract&quot;:&quot;The effect of temperature on the ability of Aedes aegypti to transmit dengue (DEN) 2 virus to rhesus monkeys was assessed as a possible explanation for the seasonal variation in the incidence of dengue hemorrhagic fever in Bangkok, Thailand. In two laboratory experiments, a Bangkok strain of Ae. aegypti was allowed to feed upon viremic monkeys infected with DEN-2 virus. Blood-engorged mosquitoes were separated into two groups and retained at constant temperatures. Virus infection and transmission rates were determined for Ae. aegypti at intervals ranging from 4 to 7 days during a 25-day incubation period. Results of the first experiment for mosquitoes infected with a low dose of DEN-2 virus and maintained at 20,24,26, and 3O\&quot;C, indicated that the infection rate ranged from 25% to 75% depending on the incubation period. However, DEN-2 virus was transmitted to monkeys only by Ae. aegypti retained at 30°C for 25 days. In the second experiment, the infection rate for Ae. aegypti that ingested a higher viral dose, and incubated at 26, 30, 32, and 35°C ranged from 67% to 95%. DEN-2 virus was transmitted to monkeys only by mosquitoes maintained at L 30°C. The extrinsic incubation period was 12 days for mosquitoes at 3O\&quot;C, and was reduced to 7 days for mosquitoes incubated at 32°C and 35°C. These results imply that temperature-induced variations in the vector efficiency of Ae. aegypti may be a significant determinant in the annual cyclic pattern of dengue hemorrhagic fever epidemics in-Bangkok. Epidemics of dengue hemorrhagic fever (DHF) occur annually in Bangkok, Thailand, where Aedes aegypti (L) has been incriminated as the primary vector of the four dengue (DEN) virus serotypes.lg 2 While all serotypes have been associated with epidemics, DHF epidemics have been attributed most frequently to DEN-2 virus infections.3T 4 Case rates begin to increase during the latter half of the hot-dry season, March through May, and attain peak case rates during the rainy season, June to November. The incidence of DHF cases subsides markedly during the cool-dry season, November to March.5 Initially , the association of DHF epidemics with the rainy season was attributed to an increase in the population density of Ae. aegypti.2 Data generated subsequently failed to support this observation and also revealed that an increase in the longevity of this mosquito was negatively cor-Accepted 26 June 1986. related with the increased incidence of DHF.6 However, observations on the seasonal feeding pattern ofAe. aegypti suggested that annual DHF epidemics were more likely the result of increased frequency of feeding on humans during the hot-dry and rainy seasons.'. * Also, Yasuno and Tonn' alluded to the possibility that variation in case rates might reflect the influence of seasonal temperature fluctuations on the extrin-sic incubation period of DEN viruses in Ae. aegypti. Definitive data demonstrating that the extrinsic incubation period of DEN viruses was temperature-dependent have not been published , but this phenomenon has been documented for other virus-mosquito vector systems 9-16. An analysis of the incidence of DHF cases in relation to meteorologic variables in Bangkok for the past two decades provided indirect evidence that temperature influenced the vector efficiency of Ae. aegypti for DEN viruses.17 The present 143&quot;,&quot;volume&quot;:&quot;36&quot;,&quot;container-title-short&quot;:&quot;&quot;},&quot;isTemporary&quot;:false}]},{&quot;citationID&quot;:&quot;MENDELEY_CITATION_9c322414-2c2f-401e-a4d0-b2684e48b0e1&quot;,&quot;properties&quot;:{&quot;noteIndex&quot;:0},&quot;isEdited&quot;:false,&quot;manualOverride&quot;:{&quot;isManuallyOverridden&quot;:false,&quot;citeprocText&quot;:&quot;[3]&quot;,&quot;manualOverrideText&quot;:&quot;&quot;},&quot;citationTag&quot;:&quot;MENDELEY_CITATION_v3_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&quot;,&quot;citationItems&quot;:[{&quot;id&quot;:&quot;92d78e4e-a4ab-3d22-a8be-ddca2e88f03e&quot;,&quot;itemData&quot;:{&quot;type&quot;:&quot;article-journal&quot;,&quot;id&quot;:&quot;92d78e4e-a4ab-3d22-a8be-ddca2e88f03e&quot;,&quot;title&quot;:&quot;Covert COVID-19 and false-positive dengue serology in Singapore&quot;,&quot;groupId&quot;:&quot;eba37daa-365a-3296-a6c7-4dbdcd0386d5&quot;,&quot;author&quot;:[{&quot;family&quot;:&quot;Yan&quot;,&quot;given&quot;:&quot;Gabriel&quot;,&quot;parse-names&quot;:false,&quot;dropping-particle&quot;:&quot;&quot;,&quot;non-dropping-particle&quot;:&quot;&quot;},{&quot;family&quot;:&quot;Lee&quot;,&quot;given&quot;:&quot;Chun Kiat&quot;,&quot;parse-names&quot;:false,&quot;dropping-particle&quot;:&quot;&quot;,&quot;non-dropping-particle&quot;:&quot;&quot;},{&quot;family&quot;:&quot;Lam&quot;,&quot;given&quot;:&quot;Lawrence T.M.&quot;,&quot;parse-names&quot;:false,&quot;dropping-particle&quot;:&quot;&quot;,&quot;non-dropping-particle&quot;:&quot;&quot;},{&quot;family&quot;:&quot;Yan&quot;,&quot;given&quot;:&quot;Benedict&quot;,&quot;parse-names&quot;:false,&quot;dropping-particle&quot;:&quot;&quot;,&quot;non-dropping-particle&quot;:&quot;&quot;},{&quot;family&quot;:&quot;Chua&quot;,&quot;given&quot;:&quot;Ying Xian&quot;,&quot;parse-names&quot;:false,&quot;dropping-particle&quot;:&quot;&quot;,&quot;non-dropping-particle&quot;:&quot;&quot;},{&quot;family&quot;:&quot;Lim&quot;,&quot;given&quot;:&quot;Anita Y.N.&quot;,&quot;parse-names&quot;:false,&quot;dropping-particle&quot;:&quot;&quot;,&quot;non-dropping-particle&quot;:&quot;&quot;},{&quot;family&quot;:&quot;Phang&quot;,&quot;given&quot;:&quot;Kee Fong&quot;,&quot;parse-names&quot;:false,&quot;dropping-particle&quot;:&quot;&quot;,&quot;non-dropping-particle&quot;:&quot;&quot;},{&quot;family&quot;:&quot;Kew&quot;,&quot;given&quot;:&quot;Guan&quot;,&quot;parse-names&quot;:false,&quot;dropping-particle&quot;:&quot;Sen&quot;,&quot;non-dropping-particle&quot;:&quot;&quot;},{&quot;family&quot;:&quot;Teng&quot;,&quot;given&quot;:&quot;Hazel&quot;,&quot;parse-names&quot;:false,&quot;dropping-particle&quot;:&quot;&quot;,&quot;non-dropping-particle&quot;:&quot;&quot;},{&quot;family&quot;:&quot;Ngai&quot;,&quot;given&quot;:&quot;Chin Hong&quot;,&quot;parse-names&quot;:false,&quot;dropping-particle&quot;:&quot;&quot;,&quot;non-dropping-particle&quot;:&quot;&quot;},{&quot;family&quot;:&quot;Lin&quot;,&quot;given&quot;:&quot;Li&quot;,&quot;parse-names&quot;:false,&quot;dropping-particle&quot;:&quot;&quot;,&quot;non-dropping-particle&quot;:&quot;&quot;},{&quot;family&quot;:&quot;Foo&quot;,&quot;given&quot;:&quot;Rui Min&quot;,&quot;parse-names&quot;:false,&quot;dropping-particle&quot;:&quot;&quot;,&quot;non-dropping-particle&quot;:&quot;&quot;},{&quot;family&quot;:&quot;Pada&quot;,&quot;given&quot;:&quot;Surinder&quot;,&quot;parse-names&quot;:false,&quot;dropping-particle&quot;:&quot;&quot;,&quot;non-dropping-particle&quot;:&quot;&quot;},{&quot;family&quot;:&quot;Ng&quot;,&quot;given&quot;:&quot;Lee Ching&quot;,&quot;parse-names&quot;:false,&quot;dropping-particle&quot;:&quot;&quot;,&quot;non-dropping-particle&quot;:&quot;&quot;},{&quot;family&quot;:&quot;Tambyah&quot;,&quot;given&quot;:&quot;Paul Anantharajah&quot;,&quot;parse-names&quot;:false,&quot;dropping-particle&quot;:&quot;&quot;,&quot;non-dropping-particle&quot;:&quot;&quot;}],&quot;container-title&quot;:&quot;The Lancet Infectious Diseases&quot;,&quot;container-title-short&quot;:&quot;Lancet Infect Dis&quot;,&quot;accessed&quot;:{&quot;date-parts&quot;:[[2023,8,4]]},&quot;DOI&quot;:&quot;10.1016/S1473-3099(20)30158-4&quot;,&quot;ISSN&quot;:&quot;14744457&quot;,&quot;PMID&quot;:&quot;32145189&quot;,&quot;URL&quot;:&quot;http://www.thelancet.com/article/S1473309920301584/fulltext&quot;,&quot;issued&quot;:{&quot;date-parts&quot;:[[2020,5,1]]},&quot;page&quot;:&quot;536&quot;,&quot;publisher&quot;:&quot;Lancet Publishing Group&quot;,&quot;issue&quot;:&quot;5&quot;,&quot;volume&quot;:&quot;20&quot;},&quot;isTemporary&quot;:false}]},{&quot;citationID&quot;:&quot;MENDELEY_CITATION_03a0a37f-55b8-44a8-8e0f-c1775655c27e&quot;,&quot;properties&quot;:{&quot;noteIndex&quot;:0},&quot;isEdited&quot;:false,&quot;manualOverride&quot;:{&quot;isManuallyOverridden&quot;:false,&quot;citeprocText&quot;:&quot;[4]&quot;,&quot;manualOverrideText&quot;:&quot;&quot;},&quot;citationTag&quot;:&quot;MENDELEY_CITATION_v3_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&quot;,&quot;citationItems&quot;:[{&quot;id&quot;:&quot;b2075a9e-f6d7-33d7-b86c-aa2833392e4d&quot;,&quot;itemData&quot;:{&quot;type&quot;:&quot;webpage&quot;,&quot;id&quot;:&quot;b2075a9e-f6d7-33d7-b86c-aa2833392e4d&quot;,&quot;title&quot;:&quot;Rohingya Camps Become Dengue Hotspots in Bangladesh - Bangladesh | ReliefWeb&quot;,&quot;groupId&quot;:&quot;eba37daa-365a-3296-a6c7-4dbdcd0386d5&quot;,&quot;accessed&quot;:{&quot;date-parts&quot;:[[2023,8,4]]},&quot;URL&quot;:&quot;https://reliefweb.int/report/bangladesh/rohingya-camps-become-dengue-hotspots-bangladesh&quot;},&quot;isTemporary&quot;:false}]},{&quot;citationID&quot;:&quot;MENDELEY_CITATION_d1edd1f0-2a9a-4ec9-8011-abcc353bf8e3&quot;,&quot;properties&quot;:{&quot;noteIndex&quot;:0},&quot;isEdited&quot;:false,&quot;manualOverride&quot;:{&quot;isManuallyOverridden&quot;:false,&quot;citeprocText&quot;:&quot;[5]&quot;,&quot;manualOverrideText&quot;:&quot;&quot;},&quot;citationTag&quot;:&quot;MENDELEY_CITATION_v3_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&quot;,&quot;citationItems&quot;:[{&quot;id&quot;:&quot;55c06517-c28f-31eb-934d-10b2280a347c&quot;,&quot;itemData&quot;:{&quot;type&quot;:&quot;webpage&quot;,&quot;id&quot;:&quot;55c06517-c28f-31eb-934d-10b2280a347c&quot;,&quot;title&quot;:&quot;Document - Population Factsheet, UNHCR, Bangladesh, Cox's Bazar - as of 15 April 2019&quot;,&quot;groupId&quot;:&quot;eba37daa-365a-3296-a6c7-4dbdcd0386d5&quot;,&quot;accessed&quot;:{&quot;date-parts&quot;:[[2023,8,4]]},&quot;URL&quot;:&quot;https://data2.unhcr.org/en/documents/details/69061&quot;},&quot;isTemporary&quot;:false}]},{&quot;citationID&quot;:&quot;MENDELEY_CITATION_209aa422-04b9-47b5-8a31-549d9b2655ca&quot;,&quot;properties&quot;:{&quot;noteIndex&quot;:0},&quot;isEdited&quot;:false,&quot;manualOverride&quot;:{&quot;isManuallyOverridden&quot;:false,&quot;citeprocText&quot;:&quot;[6], [7]&quot;,&quot;manualOverrideText&quot;:&quot;&quot;},&quot;citationTag&quot;:&quot;MENDELEY_CITATION_v3_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&quot;,&quot;citationItems&quot;:[{&quot;id&quot;:&quot;001b6f64-dcfd-3de4-a108-52d95ba5e2f6&quot;,&quot;itemData&quot;:{&quot;type&quot;:&quot;webpage&quot;,&quot;id&quot;:&quot;001b6f64-dcfd-3de4-a108-52d95ba5e2f6&quot;,&quot;title&quot;:&quot;Sex &amp; Reproductive Health(SRH) Activity at MedGlobal Health Post - MedGlobal&quot;,&quot;groupId&quot;:&quot;eba37daa-365a-3296-a6c7-4dbdcd0386d5&quot;,&quot;accessed&quot;:{&quot;date-parts&quot;:[[2023,8,4]]},&quot;URL&quot;:&quot;https://medglobal.org/sex-reproductive-healthsrh-activity-at-medglobal-health-post/&quot;},&quot;isTemporary&quot;:false},{&quot;id&quot;:&quot;5d0a6ea8-1fbb-3fc9-b853-2cfff47b2a3d&quot;,&quot;itemData&quot;:{&quot;type&quot;:&quot;article-journal&quot;,&quot;id&quot;:&quot;5d0a6ea8-1fbb-3fc9-b853-2cfff47b2a3d&quot;,&quot;title&quot;:&quot;Understanding fertility behavior of the Forcibly Displaced Myanmar Nationals in Bangladesh: A qualitative study&quot;,&quot;groupId&quot;:&quot;eba37daa-365a-3296-a6c7-4dbdcd0386d5&quot;,&quot;author&quot;:[{&quot;family&quot;:&quot;Hossain&quot;,&quot;given&quot;:&quot;Md Anwer&quot;,&quot;parse-names&quot;:false,&quot;dropping-particle&quot;:&quot;&quot;,&quot;non-dropping-particle&quot;:&quot;&quot;},{&quot;family&quot;:&quot;Hossain&quot;,&quot;given&quot;:&quot;Mohammad Bellal&quot;,&quot;parse-names&quot;:false,&quot;dropping-particle&quot;:&quot;&quot;,&quot;non-dropping-particle&quot;:&quot;&quot;}],&quot;container-title&quot;:&quot;PLOS ONE&quot;,&quot;container-title-short&quot;:&quot;PLoS One&quot;,&quot;accessed&quot;:{&quot;date-parts&quot;:[[2023,8,4]]},&quot;DOI&quot;:&quot;10.1371/JOURNAL.PONE.0285675&quot;,&quot;ISBN&quot;:&quot;1111111111&quot;,&quot;ISSN&quot;:&quot;1932-6203&quot;,&quot;PMID&quot;:&quot;37252933&quot;,&quot;URL&quot;:&quot;https://journals.plos.org/plosone/article?id=10.1371/journal.pone.0285675&quot;,&quot;issued&quot;:{&quot;date-parts&quot;:[[2023,5,1]]},&quot;page&quot;:&quot;e0285675&quot;,&quot;abstract&quot;:&quot;Introduction Rohingya- the Forcibly Displaced Myanmar Nationals (FDMN)- are largely characterized by a high total fertility rate (TFR) and a low contraceptive prevalence rate. This study aimed to explore the reasons behind their high fertility behavior by utilizing the Theory of Planned Behavior.   Data and method We adopted a cross-sectional qualitative research approach. Fifteen semi-structured, face-to-face in-depth interviews were conducted with the Rohingya husbands, wives, and community leaders (Majhi and Imam/Khatib) living in Camps 1 and 2 of Ukhiya Refugee Camp, Cox’s Bazar, Bangladesh. We analyzed the qualitative data using the thematic analysis approach.   Results The Muslim-majority FDMN predominantly constructed the fertility outcome as the will and order of Allah. On the one hand, the Rohingya parents highlighted various religious, political, economic, and social advantages of having more children, especially sons. On the other hand, beliefs about religious restriction, fear of side effects, and community pressure against contraception sustained the reality of the low contraceptive prevalence rate in the community. Alarmingly, the Rohingya religious leaders and mass people were found highly politically motivated to continue the practice of high fertility with a view to ’expanding the Rohingya community’ or ’to increase Muslim soldiers’, so that they may fight back and take control of their ancestors’ place in Myanmar in the future. Furthermore, these pronatalist attitudes and beliefs translated into high TFR through various high-fertility-supportive social norms and practices widely prevalent in the Rohingya community. These include child marriage, gendered division of labor, women’s subordinate nature, the Purdah system, and joint-family members’ support during childbirth and rearing.   Conclusion Religion, ethnic identity, and the unique political context and experiences of the Rohingya people jointly explain their high fertility behavior. This study warrants the urgency of initiating social and behavior change communication programs to change the religiopolitically-motivated high-fertility notions that prevailed in the Rohingya community.&quot;,&quot;publisher&quot;:&quot;Public Library of Science&quot;,&quot;issue&quot;:&quot;5&quot;,&quot;volume&quot;:&quot;18&quot;},&quot;isTemporary&quot;:false}]},{&quot;citationID&quot;:&quot;MENDELEY_CITATION_781aa0c5-8302-44d2-a154-f09fcb2dfe68&quot;,&quot;properties&quot;:{&quot;noteIndex&quot;:0},&quot;isEdited&quot;:false,&quot;manualOverride&quot;:{&quot;isManuallyOverridden&quot;:false,&quot;citeprocText&quot;:&quot;[1]&quot;,&quot;manualOverrideText&quot;:&quot;&quot;},&quot;citationTag&quot;:&quot;MENDELEY_CITATION_v3_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&quot;,&quot;citationItems&quot;:[{&quot;id&quot;:&quot;b5b728da-4dd0-3133-8d87-39503b7fa2b8&quot;,&quot;itemData&quot;:{&quot;type&quot;:&quot;webpage&quot;,&quot;id&quot;:&quot;b5b728da-4dd0-3133-8d87-39503b7fa2b8&quot;,&quot;title&quot;:&quot;Dengue – Bangladesh&quot;,&quot;groupId&quot;:&quot;eba37daa-365a-3296-a6c7-4dbdcd0386d5&quot;,&quot;accessed&quot;:{&quot;date-parts&quot;:[[2023,8,4]]},&quot;URL&quot;:&quot;https://www.who.int/emergencies/disease-outbreak-news/item/2022-DON424&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6CDBE-18D9-4071-BB35-EBFEC3830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5</Pages>
  <Words>2030</Words>
  <Characters>11168</Characters>
  <Application>Microsoft Office Word</Application>
  <DocSecurity>0</DocSecurity>
  <Lines>171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Meshkat Farabi</dc:creator>
  <cp:keywords/>
  <dc:description/>
  <cp:lastModifiedBy>Nayeem Hasan</cp:lastModifiedBy>
  <cp:revision>13</cp:revision>
  <dcterms:created xsi:type="dcterms:W3CDTF">2023-08-04T06:24:00Z</dcterms:created>
  <dcterms:modified xsi:type="dcterms:W3CDTF">2023-09-08T12:38:00Z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bb76f0f4669d4f47d27ca2b97f341ee487f9713c9c57a4b17cd4a3749e7b9407</vt:lpwstr>
  </property>
</Properties>
</file>